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45E" w:rsidRPr="00FD245E" w:rsidRDefault="00FD245E" w:rsidP="00FD245E">
      <w:pPr>
        <w:keepNext/>
        <w:keepLines/>
        <w:widowControl/>
        <w:spacing w:before="480" w:after="360"/>
        <w:jc w:val="center"/>
        <w:outlineLvl w:val="0"/>
        <w:rPr>
          <w:rFonts w:ascii="Arial" w:eastAsia="黑体" w:hAnsi="Arial" w:cs="Times New Roman"/>
          <w:bCs/>
          <w:kern w:val="0"/>
          <w:sz w:val="32"/>
          <w:szCs w:val="44"/>
        </w:rPr>
      </w:pPr>
      <w:bookmarkStart w:id="0" w:name="_Toc192274010"/>
      <w:r w:rsidRPr="00FD245E">
        <w:rPr>
          <w:rFonts w:ascii="Arial" w:eastAsia="黑体" w:hAnsi="Arial" w:cs="Times New Roman" w:hint="eastAsia"/>
          <w:bCs/>
          <w:kern w:val="0"/>
          <w:sz w:val="32"/>
          <w:szCs w:val="44"/>
        </w:rPr>
        <w:t>附录</w:t>
      </w:r>
      <w:r w:rsidRPr="00FD245E">
        <w:rPr>
          <w:rFonts w:ascii="Arial" w:eastAsia="黑体" w:hAnsi="Arial" w:cs="Times New Roman"/>
          <w:bCs/>
          <w:kern w:val="0"/>
          <w:sz w:val="32"/>
          <w:szCs w:val="44"/>
        </w:rPr>
        <w:t>A</w:t>
      </w:r>
      <w:r w:rsidRPr="00FD245E">
        <w:rPr>
          <w:rFonts w:ascii="Arial" w:eastAsia="黑体" w:hAnsi="Arial" w:cs="Times New Roman" w:hint="eastAsia"/>
          <w:bCs/>
          <w:kern w:val="0"/>
          <w:sz w:val="32"/>
          <w:szCs w:val="44"/>
        </w:rPr>
        <w:t xml:space="preserve">　</w:t>
      </w:r>
      <w:r w:rsidRPr="00FD245E">
        <w:rPr>
          <w:rFonts w:ascii="Arial" w:eastAsia="黑体" w:hAnsi="Arial" w:cs="Times New Roman"/>
          <w:bCs/>
          <w:kern w:val="0"/>
          <w:sz w:val="32"/>
          <w:szCs w:val="44"/>
        </w:rPr>
        <w:t>2007-2023</w:t>
      </w:r>
      <w:r w:rsidRPr="00FD245E">
        <w:rPr>
          <w:rFonts w:ascii="Arial" w:eastAsia="黑体" w:hAnsi="Arial" w:cs="Times New Roman" w:hint="eastAsia"/>
          <w:bCs/>
          <w:kern w:val="0"/>
          <w:sz w:val="32"/>
          <w:szCs w:val="44"/>
        </w:rPr>
        <w:t>年</w:t>
      </w:r>
      <w:r w:rsidRPr="00FD245E">
        <w:rPr>
          <w:rFonts w:ascii="Arial" w:eastAsia="黑体" w:hAnsi="Arial" w:cs="Times New Roman" w:hint="eastAsia"/>
          <w:bCs/>
          <w:kern w:val="0"/>
          <w:sz w:val="32"/>
          <w:szCs w:val="44"/>
        </w:rPr>
        <w:t>BBF</w:t>
      </w:r>
      <w:r w:rsidRPr="00FD245E">
        <w:rPr>
          <w:rFonts w:ascii="Arial" w:eastAsia="黑体" w:hAnsi="Arial" w:cs="Times New Roman" w:hint="eastAsia"/>
          <w:bCs/>
          <w:kern w:val="0"/>
          <w:sz w:val="32"/>
          <w:szCs w:val="44"/>
        </w:rPr>
        <w:t>识别和预测</w:t>
      </w:r>
      <w:bookmarkEnd w:id="0"/>
      <w:r w:rsidRPr="00FD245E">
        <w:rPr>
          <w:rFonts w:ascii="Arial" w:eastAsia="黑体" w:hAnsi="Arial" w:cs="Times New Roman" w:hint="eastAsia"/>
          <w:bCs/>
          <w:kern w:val="0"/>
          <w:sz w:val="32"/>
          <w:szCs w:val="44"/>
        </w:rPr>
        <w:t>事件目录</w:t>
      </w:r>
    </w:p>
    <w:p w:rsidR="00FD245E" w:rsidRPr="00FD245E" w:rsidRDefault="00FD245E" w:rsidP="00FD245E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 w:cs="Times New Roman"/>
          <w:iCs/>
          <w:color w:val="000000"/>
          <w:sz w:val="24"/>
        </w:rPr>
      </w:pPr>
      <w:r w:rsidRPr="00FD245E">
        <w:rPr>
          <w:rFonts w:ascii="宋体" w:eastAsia="宋体" w:hAnsi="宋体" w:cs="Times New Roman" w:hint="eastAsia"/>
          <w:kern w:val="0"/>
          <w:sz w:val="24"/>
        </w:rPr>
        <w:t>附录A提供了第三章BBF识别、第四章BBF时间序列预测和第五章BBF特征参数预测事件目录。对于BBF识别工作，以3</w:t>
      </w:r>
      <w:r w:rsidRPr="00FD245E">
        <w:rPr>
          <w:rFonts w:ascii="宋体" w:eastAsia="宋体" w:hAnsi="宋体" w:cs="Times New Roman"/>
          <w:kern w:val="0"/>
          <w:sz w:val="24"/>
        </w:rPr>
        <w:t>.2.1</w:t>
      </w:r>
      <w:r w:rsidRPr="00FD245E">
        <w:rPr>
          <w:rFonts w:ascii="宋体" w:eastAsia="宋体" w:hAnsi="宋体" w:cs="Times New Roman" w:hint="eastAsia"/>
          <w:kern w:val="0"/>
          <w:sz w:val="24"/>
        </w:rPr>
        <w:t>章节BBF事件的识别判据，绘制TMEMIS卫星数据的磁场、等离子体Moment参数的</w:t>
      </w:r>
      <w:r w:rsidRPr="00FD245E">
        <w:rPr>
          <w:rFonts w:ascii="宋体" w:eastAsia="宋体" w:hAnsi="宋体" w:cs="Times New Roman"/>
          <w:kern w:val="0"/>
          <w:sz w:val="24"/>
        </w:rPr>
        <w:t>12</w:t>
      </w:r>
      <w:r w:rsidRPr="00FD245E">
        <w:rPr>
          <w:rFonts w:ascii="宋体" w:eastAsia="宋体" w:hAnsi="宋体" w:cs="Times New Roman" w:hint="eastAsia"/>
          <w:kern w:val="0"/>
          <w:sz w:val="24"/>
        </w:rPr>
        <w:t xml:space="preserve">分钟时间序列图，然后人工判断筛除BBF事件，人工识别标准为：有明显偶极化，温度升高，密度降低，若在高速流期间存在时间段 </w:t>
      </w:r>
      <m:oMath>
        <m:r>
          <w:rPr>
            <w:rFonts w:ascii="Cambria Math" w:eastAsia="宋体" w:hAnsi="Cambria Math" w:cs="Times New Roman"/>
            <w:kern w:val="0"/>
            <w:sz w:val="24"/>
          </w:rPr>
          <m:t>T/N&lt;</m:t>
        </m:r>
        <m:r>
          <w:rPr>
            <w:rFonts w:ascii="Cambria Math" w:eastAsia="宋体" w:hAnsi="Cambria Math" w:cs="Times New Roman" w:hint="eastAsia"/>
            <w:color w:val="000000"/>
            <w:sz w:val="24"/>
          </w:rPr>
          <m:t>5</m:t>
        </m:r>
        <m:r>
          <w:rPr>
            <w:rFonts w:ascii="Cambria Math" w:eastAsia="宋体" w:hAnsi="Cambria Math" w:cs="Times New Roman"/>
            <w:color w:val="000000"/>
            <w:sz w:val="24"/>
          </w:rPr>
          <m:t xml:space="preserve"> keV∙</m:t>
        </m:r>
        <m:sSup>
          <m:sSupPr>
            <m:ctrlPr>
              <w:ins w:id="1" w:author="xuedong Feng" w:date="2025-02-19T21:36:00Z">
                <w:rPr>
                  <w:rFonts w:ascii="Cambria Math" w:eastAsia="宋体" w:hAnsi="Cambria Math" w:cs="Times New Roman"/>
                  <w:i/>
                  <w:iCs/>
                  <w:color w:val="000000"/>
                  <w:sz w:val="24"/>
                </w:rPr>
              </w:ins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sz w:val="24"/>
              </w:rPr>
              <m:t>cm</m:t>
            </m:r>
          </m:e>
          <m:sup>
            <m:r>
              <w:rPr>
                <w:rFonts w:ascii="Cambria Math" w:eastAsia="宋体" w:hAnsi="Cambria Math" w:cs="Times New Roman"/>
                <w:color w:val="000000"/>
                <w:sz w:val="24"/>
              </w:rPr>
              <m:t>3</m:t>
            </m:r>
          </m:sup>
        </m:sSup>
      </m:oMath>
      <w:r w:rsidRPr="00FD245E">
        <w:rPr>
          <w:rFonts w:ascii="宋体" w:eastAsia="宋体" w:hAnsi="宋体" w:cs="Times New Roman" w:hint="eastAsia"/>
          <w:iCs/>
          <w:color w:val="000000"/>
          <w:sz w:val="24"/>
        </w:rPr>
        <w:t>，则拒绝该事件，若有数据部分缺失，人工判断影响BBF识别会进行剔除，如此获得用于BBF识别研究的数据样本。对于BBF时间序列的预测，在识别到的样本基础上，以4</w:t>
      </w:r>
      <w:r w:rsidRPr="00FD245E">
        <w:rPr>
          <w:rFonts w:ascii="宋体" w:eastAsia="宋体" w:hAnsi="宋体" w:cs="Times New Roman"/>
          <w:iCs/>
          <w:color w:val="000000"/>
          <w:sz w:val="24"/>
        </w:rPr>
        <w:t>.2</w:t>
      </w:r>
      <w:r w:rsidRPr="00FD245E">
        <w:rPr>
          <w:rFonts w:ascii="宋体" w:eastAsia="宋体" w:hAnsi="宋体" w:cs="Times New Roman" w:hint="eastAsia"/>
          <w:iCs/>
          <w:color w:val="000000"/>
          <w:sz w:val="24"/>
        </w:rPr>
        <w:t>章节判据对BBF事件进行结构划分，将数据分为非BBF时间段、背景时间段和BBF时间段3个部分。当存在数据缺失，则剔除该事件。对于BBF特征参数预测，在BBF时间序列预测的基础上，剔除了电子数密度观测偏离正常值的一个样本。</w:t>
      </w:r>
    </w:p>
    <w:p w:rsidR="00FD245E" w:rsidRDefault="00FD245E" w:rsidP="00FD245E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 w:cs="Times New Roman"/>
          <w:kern w:val="0"/>
          <w:sz w:val="24"/>
        </w:rPr>
      </w:pPr>
      <w:r w:rsidRPr="00FD245E">
        <w:rPr>
          <w:rFonts w:ascii="宋体" w:eastAsia="宋体" w:hAnsi="宋体" w:cs="Times New Roman" w:hint="eastAsia"/>
          <w:kern w:val="0"/>
          <w:sz w:val="24"/>
        </w:rPr>
        <w:t>目录包括了总的BBF事件序号（第一列）、TMEMIS卫星（第二列）、开始时间（第三列）、结束时间(第四列)、BBF识别样本列表（第五列）、BBF时间序列预测样本列表（第六列）以及BBF特征参数预测样本列表（第七列）。</w:t>
      </w:r>
    </w:p>
    <w:p w:rsidR="000225F4" w:rsidRDefault="000225F4">
      <w:pPr>
        <w:widowControl/>
        <w:jc w:val="left"/>
        <w:rPr>
          <w:rFonts w:ascii="宋体" w:eastAsia="宋体" w:hAnsi="宋体" w:cs="Times New Roman"/>
          <w:kern w:val="0"/>
          <w:sz w:val="24"/>
        </w:rPr>
      </w:pPr>
      <w:r>
        <w:rPr>
          <w:rFonts w:ascii="宋体" w:eastAsia="宋体" w:hAnsi="宋体" w:cs="Times New Roman"/>
          <w:kern w:val="0"/>
          <w:sz w:val="24"/>
        </w:rPr>
        <w:br w:type="page"/>
      </w:r>
    </w:p>
    <w:p w:rsidR="000225F4" w:rsidRPr="00FD245E" w:rsidRDefault="000225F4" w:rsidP="00FD245E">
      <w:pPr>
        <w:adjustRightInd w:val="0"/>
        <w:snapToGrid w:val="0"/>
        <w:spacing w:line="400" w:lineRule="exact"/>
        <w:ind w:firstLineChars="200" w:firstLine="480"/>
        <w:rPr>
          <w:rFonts w:ascii="宋体" w:eastAsia="宋体" w:hAnsi="宋体" w:cs="Times New Roman" w:hint="eastAsia"/>
          <w:kern w:val="0"/>
          <w:sz w:val="24"/>
        </w:rPr>
      </w:pPr>
    </w:p>
    <w:p w:rsidR="00043918" w:rsidRDefault="00043918" w:rsidP="00FD245E"/>
    <w:tbl>
      <w:tblPr>
        <w:tblW w:w="8420" w:type="dxa"/>
        <w:tblLook w:val="04A0" w:firstRow="1" w:lastRow="0" w:firstColumn="1" w:lastColumn="0" w:noHBand="0" w:noVBand="1"/>
      </w:tblPr>
      <w:tblGrid>
        <w:gridCol w:w="700"/>
        <w:gridCol w:w="620"/>
        <w:gridCol w:w="2500"/>
        <w:gridCol w:w="2500"/>
        <w:gridCol w:w="700"/>
        <w:gridCol w:w="700"/>
        <w:gridCol w:w="700"/>
      </w:tblGrid>
      <w:tr w:rsidR="00FD245E" w:rsidRPr="00FD245E" w:rsidTr="009C5D99">
        <w:trPr>
          <w:trHeight w:val="964"/>
        </w:trPr>
        <w:tc>
          <w:tcPr>
            <w:tcW w:w="7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6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卫星</w:t>
            </w:r>
          </w:p>
        </w:tc>
        <w:tc>
          <w:tcPr>
            <w:tcW w:w="25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开始时间</w:t>
            </w:r>
          </w:p>
        </w:tc>
        <w:tc>
          <w:tcPr>
            <w:tcW w:w="25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结束时间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BBF</w:t>
            </w: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识别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时间序列预测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参数特征预测</w:t>
            </w:r>
          </w:p>
        </w:tc>
      </w:tr>
      <w:tr w:rsidR="00FD245E" w:rsidRPr="00FD245E" w:rsidTr="009C5D99">
        <w:trPr>
          <w:trHeight w:val="320"/>
        </w:trPr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2007-12-12/02:56:24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2007-12-12/03:08:24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2007-12-16/04:40:25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2007-12-16/04:52:25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2007-12-24/04:37:05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2007-12-24/04:49:05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2007-12-18/02:32:30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2007-12-18/02:44:30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2007-12-18/06:03:58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2007-12-18/06:15:58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2007-12-20/08:22:04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2007-12-20/08:34:04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2007-12-22/02:19:19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2007-12-22/02:31:19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2007-12-24/03:21:30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2007-12-24/03:33:30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2007-12-26/01:30:44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2007-12-26/01:42:44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2007-12-26/01:37:38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2007-12-26/01:49:38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2007-12-28/01:04:45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2007-12-28/01:16:45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2007-12-28/04:55:47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2007-12-28/05:07:47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2007-12-28/05:00:49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2007-12-28/05:12:49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2007-12-28/05:17:01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2007-12-28/05:29:01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2007-12-28/05:26:57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2007-12-28/05:38:57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2007-12-12/03:14:39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2007-12-12/03:26:39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2007-12-20/04:18:39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2007-12-20/04:30:39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2007-12-18/05:41:50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2007-12-18/05:53:50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2008-01-06/08:12:31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2008-01-06/08:24:31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2008-01-21/07:08:32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2008-01-21/07:20:32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2008-01-29/07:41:17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2008-01-29/07:53:17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2008-02-02/07:35:51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2008-02-02/07:47:51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2008-02-02/08:08:05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2008-02-02/08:20:05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2008-02-02/08:31:04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2008-02-02/08:43:04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2008-02-02/08:35:07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2008-02-02/08:47:07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2008-02-03/08:03:22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2008-02-03/08:15:22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2008-02-07/01:12:14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2008-02-07/01:24:14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2008-02-07/01:23:11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2008-02-07/01:35:11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2008-02-07/03:08:06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2008-02-07/03:20:06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2008-02-10/06:55:50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2008-02-10/07:07:50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2008-02-11/04:28:50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2008-02-11/04:40:50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2008-02-11/04:38:23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2008-02-11/04:50:23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2008-02-14/06:02:26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2008-02-14/06:14:26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2008-02-14/07:02:44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2008-02-14/07:14:44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2008-02-15/06:17:28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2008-02-15/06:29:28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2008-02-16/00:54:34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2008-02-16/01:06:34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2008-02-16/02:27:00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2008-02-16/02:39:00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2008-02-18/09:36:04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2008-02-18/09:48:04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2008-02-19/05:22:19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2008-02-19/05:34:19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2008-02-22/09:24:55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2008-02-22/09:36:55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2008-02-23/04:08:49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2008-02-23/04:20:49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2008-02-23/04:33:02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2008-02-23/04:45:02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2008-02-24/02:17:50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2008-02-24/02:29:50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2008-02-24/02:52:40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2008-02-24/03:04:40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2008-02-27/02:00:25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2008-02-27/02:12:25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2008-02-27/02:38:39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2008-02-27/02:50:39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2008-02-27/07:46:33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2008-02-27/07:58:33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2008-02-27/08:56:28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2008-02-27/09:08:28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2008-02-28/02:09:59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2008-02-28/02:21:59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2008-03-01/06:41:13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2008-03-01/06:53:13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2008-03-01/06:46:14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2008-03-01/06:58:14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2008-03-02/02:27:05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2008-03-02/02:39:05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2008-03-02/06:43:48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2008-03-02/06:55:48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2008-03-03/02:10:00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2008-03-03/02:22:00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2008-03-10/04:35:01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2008-03-10/04:47:01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2008-03-10/04:41:10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2008-03-10/04:53:10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2008-03-10/04:49:22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2008-03-10/05:01:22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2008-03-12/11:48:45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2008-03-12/12:00:45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2008-03-14/02:29:40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2008-03-14/02:41:40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2008-03-14/04:40:07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2008-03-14/04:52:07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2008-03-14/04:47:06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2008-03-14/04:59:06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2008-03-14/06:28:39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2008-03-14/06:40:39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2008-03-15/00:42:03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2008-03-15/00:54:03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2008-03-15/00:58:18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2008-03-15/01:10:18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2008-03-15/01:01:46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2008-03-15/01:13:46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2008-03-18/03:24:45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2008-03-18/03:36:45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2008-03-18/05:36:21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2008-03-18/05:48:21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2008-03-18/05:56:23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2008-03-18/06:08:23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2008-03-22/07:26:34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2008-03-22/07:38:34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2008-03-26/05:46:22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2008-03-26/05:58:22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2008-03-26/06:01:22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2008-03-26/06:13:22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2008-03-26/06:28:08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2008-03-26/06:40:08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2008-03-30/06:15:43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2008-03-30/06:27:43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2008-02-26/11:08:39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2008-02-26/11:20:39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2008-02-26/11:14:30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2008-02-26/11:26:30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2008-02-26/11:19:11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2008-02-26/11:31:11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2008-02-26/11:24:44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2008-02-26/11:36:44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2008-02-26/11:30:48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2008-02-26/11:42:48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2008-03-05/06:35:45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2008-03-05/06:47:45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2008-03-05/07:38:02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2008-03-05/07:50:02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2008-03-05/07:49:36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2008-03-05/08:01:36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2008-03-09/03:49:57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2008-03-09/04:01:57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2008-03-09/05:17:23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2008-03-09/05:29:23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2008-03-09/05:52:05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2008-03-09/06:04:05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2008-03-13/08:04:33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2008-03-13/08:16:33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2008-03-17/05:13:07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2008-03-17/05:25:07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2008-03-17/05:22:54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2008-03-17/05:34:54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2008-03-17/06:17:03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2008-03-17/06:29:03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2008-03-17/08:41:56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2008-03-17/08:53:56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2008-03-17/08:45:37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2008-03-17/08:57:37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2008-03-17/08:53:38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2008-03-17/09:05:38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2008-03-17/09:06:00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2008-03-17/09:18:00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2008-03-17/09:12:03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2008-03-17/09:24:03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2008-03-17/10:17:50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2008-03-17/10:29:50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2008-03-21/08:02:36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2008-03-21/08:14:36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2008-03-21/08:15:13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2008-03-21/08:27:13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2008-03-21/08:34:50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2008-03-21/08:46:50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2008-03-21/08:46:13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2008-03-21/08:58:13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2008-03-21/09:06:04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2008-03-21/09:18:04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2008-03-21/09:22:39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2008-03-21/09:34:39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2008-03-29/07:40:31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2008-03-29/07:52:31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2008-04-02/08:51:05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2008-04-02/09:03:05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2008-12-25/02:00:42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2008-12-25/02:12:42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2008-01-01/01:59:02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2008-01-01/02:11:02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2008-01-01/04:41:05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2008-01-01/04:53:05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2008-01-03/03:13:33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2008-01-03/03:25:33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2008-01-03/03:19:53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2008-01-03/03:31:53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2008-01-05/09:20:35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2008-01-05/09:32:35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2008-01-09/05:10:18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2008-01-09/05:22:18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2008-01-09/05:51:08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2008-01-09/06:03:08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2008-01-09/07:33:12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2008-01-09/07:45:12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2008-01-13/05:55:22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2008-01-13/06:07:22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2008-01-19/04:26:50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2008-01-19/04:38:50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2008-01-25/02:01:18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2008-01-25/02:13:18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2008-01-25/02:44:45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2008-01-25/02:56:45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2008-01-25/02:53:59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2008-01-25/03:05:59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2008-01-25/02:59:46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2008-01-25/03:11:46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2008-01-25/06:28:42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2008-01-25/06:40:42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2008-01-25/06:49:28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2008-01-25/07:01:28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2008-01-29/08:59:29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2008-01-29/09:11:29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2008-02-04/04:49:56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2008-02-04/05:01:56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2008-02-04/05:34:03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2008-02-04/05:46:03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2008-02-08/08:48:34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2008-02-08/09:00:34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2008-02-16/02:46:43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2008-02-16/02:58:43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2008-02-18/07:20:43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2008-02-18/07:32:43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2008-02-18/07:26:54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2008-02-18/07:38:54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2008-02-24/00:44:04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2008-02-24/00:56:04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2008-02-24/03:16:46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2008-02-24/03:28:46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2008-02-24/03:25:31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2008-02-24/03:37:31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2008-02-24/03:45:54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2008-02-24/03:57:54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2008-02-24/08:29:02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2008-02-24/08:41:02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2008-02-24/09:47:25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2008-02-24/09:59:25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2008-02-26/11:06:29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2008-02-26/11:18:29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2008-02-28/02:16:48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2008-02-28/02:28:48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2008-03-01/03:55:10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2008-03-01/04:07:10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2008-03-03/04:47:25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2008-03-03/04:59:25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2008-03-05/02:06:00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2008-03-05/02:18:00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2008-03-05/02:19:17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2008-03-05/02:31:17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2008-03-05/02:27:11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2008-03-05/02:39:11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2008-03-05/02:44:37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2008-03-05/02:56:37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2008-03-05/03:57:28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2008-03-05/04:09:28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2008-03-05/06:39:43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2008-03-05/06:51:43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2008-03-07/05:48:48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2008-03-07/06:00:48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2008-03-07/05:56:52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2008-03-07/06:08:52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2008-03-07/06:03:22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2008-03-07/06:15:22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2008-03-07/06:23:45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2008-03-07/06:35:45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2008-03-09/02:31:13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2008-03-09/02:43:13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2008-03-09/02:41:27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2008-03-09/02:53:27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2008-03-09/03:50:49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2008-03-09/04:02:49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2008-03-11/06:18:39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2008-03-11/06:30:39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2008-03-13/06:30:24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2008-03-13/06:42:24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2008-03-13/07:35:28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2008-03-13/07:47:28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2008-03-17/03:57:58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2008-03-17/04:09:58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2008-03-17/04:04:25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2008-03-17/04:16:25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2008-03-17/04:40:54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2008-03-17/04:52:54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2008-03-17/04:47:47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2008-03-17/04:59:47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2008-03-17/08:56:05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2008-03-17/09:08:05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2008-03-17/09:06:18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2008-03-17/09:18:18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2008-03-17/09:14:05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2008-03-17/09:26:05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2008-03-17/10:19:07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2008-03-17/10:31:07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2008-03-19/08:19:57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2008-03-19/08:31:57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2008-03-19/08:23:38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2008-03-19/08:35:38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2008-03-21/04:59:11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2008-03-21/05:11:11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2008-03-21/05:11:19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2008-03-21/05:23:19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2008-03-21/05:28:28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2008-03-21/05:40:28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2008-03-21/05:52:37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2008-03-21/06:04:37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2008-03-21/07:23:41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2008-03-21/07:35:41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2008-03-23/06:54:03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2008-03-23/07:06:03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2008-03-23/07:03:06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2008-03-23/07:15:06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2008-03-23/07:23:50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2008-03-23/07:35:50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2008-03-29/06:59:01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2008-03-29/07:11:01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2008-03-31/08:52:22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2008-03-31/09:04:22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2008-12-31/03:15:16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2008-12-31/03:27:16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2008-12-31/06:05:00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2008-12-31/06:17:00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2008-01-05/03:18:55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2008-01-05/03:30:55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2008-01-06/08:14:46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2008-01-06/08:26:46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2008-01-09/07:16:18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2008-01-09/07:28:18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2008-01-13/03:35:48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2008-01-13/03:47:48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2008-01-13/05:12:17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2008-01-13/05:24:17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2008-01-15/01:33:41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2008-01-15/01:45:41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2008-01-15/06:10:57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2008-01-15/06:22:57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2008-01-16/10:24:43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2008-01-16/10:36:43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2008-01-17/03:45:27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2008-01-17/03:57:27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2008-01-18/04:02:01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2008-01-18/04:14:01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2008-01-18/04:09:25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2008-01-18/04:21:25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2008-01-18/04:17:42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2008-01-18/04:29:42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2008-01-19/03:31:52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2008-01-19/03:43:52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2008-01-19/06:27:35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2008-01-19/06:39:35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2008-01-20/11:36:33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2008-01-20/11:48:33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2008-01-21/03:06:34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2008-01-21/03:18:34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2008-01-23/03:35:48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2008-01-23/03:47:48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2008-01-23/03:43:40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2008-01-23/03:55:40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2008-01-23/04:42:42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2008-01-23/04:54:42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2008-01-23/06:20:10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2008-01-23/06:32:10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2008-01-23/06:24:45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2008-01-23/06:36:45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2008-01-23/06:28:39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2008-01-23/06:40:39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2008-01-24/02:20:35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2008-01-24/02:32:35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2008-01-24/07:32:02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2008-01-24/07:44:02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2008-01-25/01:03:37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2008-01-25/01:15:37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2008-01-25/01:09:13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2008-01-25/01:21:13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2008-01-25/01:36:58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2008-01-25/01:48:58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2008-01-25/05:46:15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2008-01-25/05:58:15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2008-01-26/04:32:38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2008-01-26/04:44:38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2008-01-28/03:46:26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2008-01-28/03:58:26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2008-01-28/03:54:08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2008-01-28/04:06:08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2008-01-28/10:54:28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2008-01-28/11:06:28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2008-01-29/02:20:31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2008-01-29/02:32:31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2008-01-29/02:49:41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2008-01-29/03:01:41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2008-01-29/03:00:41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2008-01-29/03:12:41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2008-01-29/07:10:13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2008-01-29/07:22:13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2008-01-29/07:49:25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2008-01-29/08:01:25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2008-01-30/03:42:30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2008-01-30/03:54:30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2008-01-30/08:40:37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2008-01-30/08:52:37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2008-01-31/09:40:53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2008-01-31/09:52:53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2008-01-31/09:54:02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2008-01-31/10:06:02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2008-02-01/06:04:16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2008-02-01/06:16:16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2008-02-01/11:15:01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2008-02-01/11:27:01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2008-02-02/03:45:56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2008-02-02/03:57:56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2008-02-02/08:55:54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2008-02-02/09:07:54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2008-02-02/09:02:11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2008-02-02/09:14:11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2008-02-07/01:10:49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2008-02-07/01:22:49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2008-02-07/01:23:50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2008-02-07/01:35:50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2008-02-07/03:05:17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2008-02-07/03:17:17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2008-02-08/03:56:04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2008-02-08/04:08:04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2008-02-08/04:40:08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2008-02-08/04:52:08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2008-02-09/10:11:58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2008-02-09/10:23:58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2008-02-10/04:28:12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2008-02-10/04:40:12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2008-02-11/04:37:59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2008-02-11/04:49:59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2008-02-12/03:01:24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2008-02-12/03:13:24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2008-02-12/06:05:09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2008-02-12/06:17:09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2008-02-12/10:45:21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2008-02-12/10:57:21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2008-02-13/02:31:14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2008-02-13/02:43:14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2008-02-13/02:48:51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2008-02-13/03:00:51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2008-02-13/03:03:58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2008-02-13/03:15:58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2008-02-14/02:26:44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2008-02-14/02:38:44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2008-02-14/02:32:06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2008-02-14/02:44:06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2008-02-14/02:42:02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2008-02-14/02:54:02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2008-02-14/03:17:20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2008-02-14/03:29:20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2008-02-15/03:28:02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2008-02-15/03:40:02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2008-02-16/02:16:47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2008-02-16/02:28:47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2008-02-16/02:22:26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2008-02-16/02:34:26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2008-02-16/07:29:08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2008-02-16/07:41:08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2008-02-16/07:48:42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2008-02-16/08:00:42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2008-02-17/04:46:21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2008-02-17/04:58:21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2008-02-17/05:44:08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2008-02-17/05:56:08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2008-02-17/08:09:02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2008-02-17/08:21:02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2008-02-18/03:13:25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2008-02-18/03:25:25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2008-02-18/04:40:20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2008-02-18/04:52:20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2008-02-18/04:45:58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2008-02-18/04:57:58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2008-02-18/05:39:05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2008-02-18/05:51:05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2008-02-19/05:19:32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2008-02-19/05:31:32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2008-02-21/01:55:20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2008-02-21/02:07:20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2008-02-21/02:44:55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2008-02-21/02:56:55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2008-02-21/04:37:23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2008-02-21/04:49:23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2008-02-21/05:00:42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2008-02-21/05:12:42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2008-02-21/08:38:12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2008-02-21/08:50:12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2008-02-21/09:05:43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2008-02-21/09:17:43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2008-02-22/04:32:26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2008-02-22/04:44:26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2008-02-22/06:19:50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2008-02-22/06:31:50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2008-02-22/06:26:09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2008-02-22/06:38:09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2008-02-23/04:31:34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2008-02-23/04:43:34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2008-02-23/05:15:48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2008-02-23/05:27:48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2008-02-23/06:10:13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2008-02-23/06:22:13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2008-02-23/06:14:29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2008-02-23/06:26:29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2008-02-23/07:02:57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2008-02-23/07:14:57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2008-02-23/08:02:37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2008-02-23/08:14:37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2008-02-23/11:35:03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2008-02-23/11:47:03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2008-02-24/02:59:30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2008-02-24/03:11:30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2008-02-24/04:59:23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2008-02-24/05:11:23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2008-02-24/07:14:49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2008-02-24/07:26:49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2008-02-25/05:25:45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2008-02-25/05:37:45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2008-02-25/09:58:40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2008-02-25/10:10:40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2008-02-26/04:00:04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2008-02-26/04:12:04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2008-02-26/04:50:26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2008-02-26/05:02:26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2008-02-26/10:19:33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2008-02-26/10:31:33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2008-02-26/10:33:06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2008-02-26/10:45:06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2008-02-27/01:35:57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2008-02-27/01:47:57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2008-02-27/02:00:29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2008-02-27/02:12:29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2008-02-27/02:38:51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2008-02-27/02:50:51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2008-02-27/07:46:38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2008-02-27/07:58:38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2008-02-27/08:11:27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2008-02-27/08:23:27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2008-02-27/08:56:26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2008-02-27/09:08:26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2008-02-29/02:52:15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2008-02-29/03:04:15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2008-02-29/02:57:37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2008-02-29/03:09:37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2008-02-29/08:38:26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2008-02-29/08:50:26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2008-03-01/03:36:41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2008-03-01/03:48:41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2008-03-02/06:55:20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2008-03-02/07:07:20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2008-03-03/04:17:22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2008-03-03/04:29:22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2008-03-04/08:31:37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2008-03-04/08:43:37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2008-03-05/02:01:51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2008-03-05/02:13:51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2008-03-05/06:20:12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2008-03-05/06:32:12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2008-03-06/09:44:44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2008-03-06/09:56:44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2008-03-06/10:29:39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2008-03-06/10:41:39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2008-03-07/05:48:34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2008-03-07/06:00:34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2008-03-09/01:44:40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2008-03-09/01:56:40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2008-03-09/10:55:24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2008-03-09/11:07:24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2008-03-10/04:49:09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2008-03-10/05:01:09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2008-03-10/04:56:28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2008-03-10/05:08:28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2008-03-10/05:07:50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2008-03-10/05:19:50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2008-03-10/07:46:04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2008-03-10/07:58:04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2008-03-10/08:06:59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2008-03-10/08:18:59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2008-03-11/05:31:15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2008-03-11/05:43:15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2008-03-11/05:44:37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2008-03-11/05:56:37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2008-03-11/05:50:05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2008-03-11/06:02:05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2008-03-11/06:18:02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2008-03-11/06:30:02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2008-03-12/06:12:25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2008-03-12/06:24:25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2008-03-12/06:26:02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2008-03-12/06:38:02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2008-03-12/06:38:25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2008-03-12/06:50:25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2008-03-13/02:01:08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2008-03-13/02:13:08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2008-03-13/06:03:56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2008-03-13/06:15:56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2008-03-13/06:28:52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2008-03-13/06:40:52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2008-03-14/03:13:09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2008-03-14/03:25:09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2008-03-14/06:28:24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2008-03-14/06:40:24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2008-03-15/01:04:49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2008-03-15/01:16:49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2008-03-15/01:15:24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2008-03-15/01:27:24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2008-03-15/05:30:13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2008-03-15/05:42:13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2008-03-16/01:41:20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2008-03-16/01:53:20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2008-03-16/02:41:08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2008-03-16/02:53:08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2008-03-16/03:21:16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2008-03-16/03:33:16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2008-03-16/03:35:35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2008-03-16/03:47:35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2008-03-16/04:46:55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2008-03-16/04:58:55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2008-03-16/06:34:41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2008-03-16/06:46:41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2008-03-16/07:02:24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2008-03-16/07:14:24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2008-03-16/07:09:44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2008-03-16/07:21:44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2008-03-16/07:38:16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2008-03-16/07:50:16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2008-03-16/11:21:06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2008-03-16/11:33:06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2008-03-17/02:56:12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2008-03-17/03:08:12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2008-03-17/03:13:07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2008-03-17/03:25:07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2008-03-17/04:06:51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2008-03-17/04:18:51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2008-03-17/10:18:36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2008-03-17/10:30:36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2008-03-18/02:49:28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2008-03-18/03:01:28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2008-03-18/03:26:34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2008-03-18/03:38:34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2008-03-18/04:12:37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2008-03-18/04:24:37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2008-03-18/05:55:56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2008-03-18/06:07:56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2008-03-18/07:40:27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2008-03-18/07:52:27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2008-03-18/08:32:45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2008-03-18/08:44:45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2008-03-19/04:51:00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2008-03-19/05:03:00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2008-03-19/05:06:26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2008-03-19/05:18:26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2008-03-19/08:20:08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2008-03-19/08:32:08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2008-03-21/05:40:22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2008-03-21/05:52:22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2008-03-21/07:25:20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2008-03-21/07:37:20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2008-03-22/07:28:32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2008-03-22/07:40:32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2008-03-22/09:02:38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2008-03-22/09:14:38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2008-03-22/09:22:00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2008-03-22/09:34:00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2008-03-23/06:53:37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2008-03-23/07:05:37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2008-03-23/07:01:48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2008-03-23/07:13:48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2008-03-23/10:50:05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2008-03-23/11:02:05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2008-03-26/06:04:34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2008-03-26/06:16:34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2008-03-26/06:08:32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2008-03-26/06:20:32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2008-03-26/06:12:16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2008-03-26/06:24:16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2008-03-26/06:26:43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2008-03-26/06:38:43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2008-03-27/07:25:37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2008-03-27/07:37:37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2008-03-29/04:21:16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2008-03-29/04:33:16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2008-03-29/04:30:41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2008-03-29/04:42:41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2008-03-31/09:01:34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2008-03-31/09:13:34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2008-04-01/05:32:12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2008-04-01/05:44:12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2008-04-01/05:38:59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2008-04-01/05:50:59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2008-04-01/05:47:12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2008-04-01/05:59:12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2008-04-12/04:08:49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2008-04-12/04:20:49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2008-04-12/04:36:43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2008-04-12/04:48:43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2008-01-03/07:30:22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2008-01-03/07:42:22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2008-01-05/03:06:47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2008-01-05/03:18:47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2008-01-06/08:13:51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2008-01-06/08:25:51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2008-01-09/07:18:19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2008-01-09/07:30:19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2008-01-15/06:13:36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2008-01-15/06:25:36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2008-01-15/11:30:57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2008-01-15/11:42:57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2008-01-16/02:35:44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2008-01-16/02:47:44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2008-01-16/10:23:14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2008-01-16/10:35:14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2008-01-17/03:44:55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2008-01-17/03:56:55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2008-01-17/06:43:21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2008-01-17/06:55:21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2008-01-17/06:54:00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2008-01-17/07:06:00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2008-01-19/06:26:55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2008-01-19/06:38:55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2008-01-20/07:17:09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2008-01-20/07:29:09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2008-01-20/11:44:32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2008-01-20/11:56:32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2008-01-23/03:36:01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2008-01-23/03:48:01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2008-01-23/06:19:37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2008-01-23/06:31:37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2008-01-23/06:24:10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2008-01-23/06:36:10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2008-01-23/06:28:06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2008-01-23/06:40:06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2008-01-24/07:26:09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2008-01-24/07:38:09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2008-01-24/07:42:31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2008-01-24/07:54:31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2008-01-25/05:33:02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2008-01-25/05:45:02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2008-01-25/05:47:14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2008-01-25/05:59:14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383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2008-01-27/04:53:35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2008-01-27/05:05:35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2008-01-28/10:53:16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2008-01-28/11:05:16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2008-01-29/02:50:13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2008-01-29/03:02:13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2008-01-29/03:09:29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2008-01-29/03:21:29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2008-01-29/07:48:13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2008-01-29/08:00:13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2008-01-29/08:31:23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2008-01-29/08:43:23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2008-01-30/08:39:27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2008-01-30/08:51:27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2008-01-31/09:53:06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2008-01-31/10:05:06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2008-02-05/12:05:10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2008-02-05/12:17:10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2008-02-07/01:11:57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2008-02-07/01:23:57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2008-02-07/01:23:18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2008-02-07/01:35:18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2008-02-07/03:08:14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2008-02-07/03:20:14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2008-02-08/06:34:34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2008-02-08/06:46:34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2008-02-10/07:57:02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2008-02-10/08:09:02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2008-02-12/06:03:54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2008-02-12/06:15:54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2008-02-12/06:10:33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2008-02-12/06:22:33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2008-02-13/02:31:14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2008-02-13/02:43:14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2008-02-13/02:44:34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2008-02-13/02:56:34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2008-02-14/02:32:37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2008-02-14/02:44:37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2008-02-14/03:15:23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2008-02-14/03:27:23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2008-02-14/07:47:05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2008-02-14/07:59:05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2008-02-15/03:51:19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2008-02-15/04:03:19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2008-02-15/06:16:57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2008-02-15/06:28:57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2008-02-15/06:29:06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2008-02-15/06:41:06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2008-02-16/02:17:17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2008-02-16/02:29:17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2008-02-16/02:40:34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2008-02-16/02:52:34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2008-02-17/08:09:11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2008-02-17/08:21:11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2008-02-18/03:12:27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2008-02-18/03:24:27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2008-02-18/03:53:18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2008-02-18/04:05:18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2008-02-18/04:38:07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2008-02-18/04:50:07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2008-02-18/05:44:28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2008-02-18/05:56:28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2008-02-19/05:20:32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2008-02-19/05:32:32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2008-02-20/07:02:13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2008-02-20/07:14:13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2008-02-20/07:49:35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2008-02-20/08:01:35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2008-02-21/02:19:07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2008-02-21/02:31:07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2008-02-22/04:32:10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2008-02-22/04:44:10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2008-02-22/06:19:59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2008-02-22/06:31:59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2008-02-22/06:37:49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2008-02-22/06:49:49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2008-02-23/01:56:10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2008-02-23/02:08:10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2008-02-23/04:10:49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2008-02-23/04:22:49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2008-02-23/05:20:37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2008-02-23/05:32:37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2008-02-23/05:24:43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2008-02-23/05:36:43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2008-02-23/06:11:06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2008-02-23/06:23:06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426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2008-02-23/07:02:34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2008-02-23/07:14:34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2008-02-23/08:01:41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2008-02-23/08:13:41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2008-02-24/04:58:34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2008-02-24/05:10:34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2008-02-24/07:13:19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2008-02-24/07:25:19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2008-02-25/05:26:21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2008-02-25/05:38:21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2008-02-25/07:38:59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2008-02-25/07:50:59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2008-02-26/04:00:31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2008-02-26/04:12:31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2008-02-26/04:51:13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2008-02-26/05:03:13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2008-02-26/10:32:05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2008-02-26/10:44:05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2008-02-26/10:43:40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2008-02-26/10:55:40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2008-02-26/10:55:06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2008-02-26/11:07:06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2008-02-27/02:00:41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2008-02-27/02:12:41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2008-02-27/02:38:41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2008-02-27/02:50:41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2008-02-27/03:45:36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2008-02-27/03:57:36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2008-02-27/08:56:08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2008-02-27/09:08:08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2008-02-29/02:53:14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2008-02-29/03:05:14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2008-02-29/02:57:34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2008-02-29/03:09:34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2008-03-02/02:28:07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2008-03-02/02:40:07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2008-03-04/05:33:38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2008-03-04/05:45:38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2008-03-07/05:49:59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2008-03-07/06:01:59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2008-03-09/01:45:15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2008-03-09/01:57:15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2008-03-10/00:41:17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2008-03-10/00:53:17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2008-03-10/04:33:55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2008-03-10/04:45:55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2008-03-10/04:48:52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2008-03-10/05:00:52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2008-03-10/05:13:53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2008-03-10/05:25:53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2008-03-10/07:45:01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2008-03-10/07:57:01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2008-03-10/08:07:03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2008-03-10/08:19:03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2008-03-11/05:29:52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2008-03-11/05:41:52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2008-03-11/05:50:15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2008-03-11/06:02:15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2008-03-11/06:18:21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2008-03-11/06:30:21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2008-03-12/06:26:19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2008-03-12/06:38:19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2008-03-12/06:36:49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2008-03-12/06:48:49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2008-03-12/06:41:33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2008-03-12/06:53:33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2008-03-13/03:28:22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2008-03-13/03:40:22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2008-03-13/03:33:45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2008-03-13/03:45:45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2008-03-13/06:03:56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2008-03-13/06:15:56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2008-03-13/06:16:48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2008-03-13/06:28:48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2008-03-13/07:26:00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2008-03-13/07:38:00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2008-03-14/03:13:29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2008-03-14/03:25:29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2008-03-14/06:30:31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2008-03-14/06:42:31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2008-03-14/07:04:41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2008-03-14/07:16:41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2008-03-14/07:11:23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2008-03-14/07:23:23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2008-03-15/01:15:48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2008-03-15/01:27:48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469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2008-03-16/03:35:39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2008-03-16/03:47:39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2008-03-16/06:34:18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2008-03-16/06:46:18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2008-03-16/07:02:19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2008-03-16/07:14:19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2008-03-16/07:11:40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2008-03-16/07:23:40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2008-03-16/07:31:02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2008-03-16/07:43:02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2008-03-16/07:49:28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2008-03-16/08:01:28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2008-03-17/03:13:40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2008-03-17/03:25:40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2008-03-17/03:57:38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2008-03-17/04:09:38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2008-03-17/08:55:54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2008-03-17/09:07:54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2008-03-18/03:25:49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2008-03-18/03:37:49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2008-03-18/04:12:41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2008-03-18/04:24:41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2008-03-18/05:47:39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2008-03-18/05:59:39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2008-03-18/05:55:54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2008-03-18/06:07:54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2008-03-18/08:54:14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2008-03-18/09:06:14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2008-03-20/09:22:20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2008-03-20/09:34:20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2008-03-21/04:43:51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2008-03-21/04:55:51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2008-03-21/05:29:42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2008-03-21/05:41:42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2008-03-21/09:23:07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2008-03-21/09:35:07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2008-03-21/09:28:38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2008-03-21/09:40:38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2008-03-22/07:28:49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2008-03-22/07:40:49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2008-03-22/09:04:29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2008-03-22/09:16:29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2008-03-23/06:56:18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2008-03-23/07:08:18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2008-03-23/07:02:12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2008-03-23/07:14:12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2008-03-24/11:00:03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2008-03-24/11:12:03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2008-03-26/06:06:31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2008-03-26/06:18:31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2008-03-26/06:12:36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2008-03-26/06:24:36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2008-03-26/06:27:03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2008-03-26/06:39:03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2008-03-27/07:24:27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2008-03-27/07:36:27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2008-03-28/06:16:43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2008-03-28/06:28:43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2008-03-29/07:44:52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2008-03-29/07:56:52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2008-03-31/09:26:05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2008-03-31/09:38:05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2008-04-01/05:43:31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2008-04-01/05:55:31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2008-04-01/05:47:30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2008-04-01/05:59:30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2008-04-12/04:37:05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2008-04-12/04:49:05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2009-02-23/08:53:42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2009-02-23/09:05:42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2009-02-23/09:19:48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2009-02-23/09:31:48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2009-02-27/08:19:04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2009-02-27/08:31:04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2009-02-28/02:20:20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2009-02-28/02:32:20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2009-03-02/05:13:34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2009-03-02/05:25:34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2009-03-03/04:51:22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2009-03-03/05:03:22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2009-03-03/04:57:00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2009-03-03/05:09:00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2009-03-03/05:26:29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2009-03-03/05:38:29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2009-03-03/06:20:39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2009-03-03/06:32:39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512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2009-03-04/02:36:56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2009-03-04/02:48:56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2009-03-04/02:51:14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2009-03-04/03:03:14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2009-03-05/03:08:34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2009-03-05/03:20:34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2009-03-05/08:08:17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2009-03-05/08:20:17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2009-03-06/05:47:31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2009-03-06/05:59:31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2009-03-06/07:43:05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2009-03-06/07:55:05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2009-03-06/09:26:28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2009-03-06/09:38:28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2009-03-07/02:59:44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2009-03-07/03:11:44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2009-03-09/06:04:29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2009-03-09/06:16:29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2009-03-11/01:30:27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2009-03-11/01:42:27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2009-03-24/03:18:58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2009-03-24/03:30:58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2009-03-24/03:24:42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2009-03-24/03:36:42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2009-03-24/03:39:55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2009-03-24/03:51:55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2009-03-24/03:44:26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2009-03-24/03:56:26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2009-03-25/02:29:05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2009-03-25/02:41:05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2009-03-29/06:33:00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2009-03-29/06:45:00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2009-03-30/03:51:13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2009-03-30/04:03:13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2009-03-30/05:50:01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2009-03-30/06:02:01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2009-03-31/06:21:41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2009-03-31/06:33:41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2009-03-31/09:22:07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2009-03-31/09:34:07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2009-04-02/07:19:43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2009-04-02/07:31:43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2009-04-02/08:44:03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2009-04-02/08:56:03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2009-04-04/08:26:37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2009-04-04/08:38:37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2009-04-05/02:22:08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2009-04-05/02:34:08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2009-04-06/08:03:15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2009-04-06/08:15:15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2009-04-07/05:00:07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2009-04-07/05:12:07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2009-04-07/06:59:22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2009-04-07/07:11:22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2009-04-08/11:16:08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2009-04-08/11:28:08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2009-04-08/11:41:12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2009-04-08/11:53:12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2009-04-09/05:46:04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2009-04-09/05:58:04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2009-04-09/07:36:49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2009-04-09/07:48:49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2009-04-12/03:44:39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2009-04-12/03:56:39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2009-04-13/03:42:00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2009-04-13/03:54:00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2009-04-13/07:53:24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2009-04-13/08:05:24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2009-04-25/19:33:29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2009-04-25/19:45:29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2009-04-25/23:31:56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2009-04-25/23:43:56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2009-05-09/22:08:19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2009-05-09/22:20:19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2009-05-16/17:58:02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2009-05-16/18:10:02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2009-05-18/22:21:03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2009-05-18/22:33:03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2009-01-02/03:22:30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2009-01-02/03:34:30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2009-01-02/03:55:57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2009-01-02/04:07:57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2009-02-27/08:15:37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2009-02-27/08:27:37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2009-02-27/08:47:28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2009-02-27/08:59:28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555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2009-03-03/06:54:09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2009-03-03/07:06:09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2009-03-03/07:04:42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2009-03-03/07:16:42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2009-03-07/03:25:41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2009-03-07/03:37:41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2009-03-11/03:21:43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2009-03-11/03:33:43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thb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2009-03-19/07:23:23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2009-03-19/07:35:23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2009-01-06/02:02:00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2009-01-06/02:14:00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2009-01-06/02:06:47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2009-01-06/02:18:47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2009-01-06/02:30:12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2009-01-06/02:42:12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2009-01-10/00:43:53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2009-01-10/00:55:53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2009-01-12/07:29:14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2009-01-12/07:41:14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2009-01-12/07:39:06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2009-01-12/07:51:06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2009-01-14/11:25:41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2009-01-14/11:37:41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2009-01-22/03:33:23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2009-01-22/03:45:23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2009-01-26/07:57:22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2009-01-26/08:09:22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2009-01-26/08:13:15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2009-01-26/08:25:15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2009-01-26/10:28:24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2009-01-26/10:40:24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2009-01-30/03:30:20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2009-01-30/03:42:20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2009-01-30/11:03:50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2009-01-30/11:15:50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2009-02-01/03:22:12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2009-02-01/03:34:12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2009-02-01/03:51:17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2009-02-01/04:03:17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2009-02-01/10:08:01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2009-02-01/10:20:01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2009-02-03/01:06:35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2009-02-03/01:18:35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2009-02-03/01:16:42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2009-02-03/01:28:42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2009-02-03/01:36:03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2009-02-03/01:48:03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2009-02-03/02:16:27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2009-02-03/02:28:27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2009-02-05/05:23:24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2009-02-05/05:35:24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2009-02-05/05:27:02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2009-02-05/05:39:02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2009-02-05/06:02:38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2009-02-05/06:14:38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2009-02-05/07:16:22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2009-02-05/07:28:22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2009-02-05/07:32:13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2009-02-05/07:44:13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2009-02-05/07:56:10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2009-02-05/08:08:10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2009-02-05/08:02:33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2009-02-05/08:14:33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2009-02-07/04:11:00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2009-02-07/04:23:00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2009-02-07/04:23:46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2009-02-07/04:35:46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2009-02-07/05:19:32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2009-02-07/05:31:32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2009-02-07/06:53:03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2009-02-07/07:05:03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2009-02-09/01:40:01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2009-02-09/01:52:01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2009-02-09/01:53:32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2009-02-09/02:05:32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2009-02-11/02:22:55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2009-02-11/02:34:55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2009-02-11/02:45:17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2009-02-11/02:57:17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2009-02-11/08:41:18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2009-02-11/08:53:18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2009-02-11/10:38:54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2009-02-11/10:50:54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2009-02-13/04:24:47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2009-02-13/04:36:47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598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2009-02-13/05:22:05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2009-02-13/05:34:05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2009-02-13/07:20:15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2009-02-13/07:32:15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2009-02-13/08:34:45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2009-02-13/08:46:45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2009-02-15/01:10:12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2009-02-15/01:22:12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2009-02-17/03:37:19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2009-02-17/03:49:19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2009-02-17/04:57:18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2009-02-17/05:09:18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2009-02-21/03:41:03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2009-02-21/03:53:03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2009-02-21/07:34:30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2009-02-21/07:46:30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2009-02-21/07:50:35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2009-02-21/08:02:35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2009-02-21/09:45:41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2009-02-21/09:57:41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2009-02-21/10:09:11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2009-02-21/10:21:11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2009-02-21/10:20:29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2009-02-21/10:32:29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2009-02-21/11:30:28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2009-02-21/11:42:28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2009-02-23/09:35:40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2009-02-23/09:47:40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2009-02-23/09:44:33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2009-02-23/09:56:33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2009-02-23/09:48:32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2009-02-23/10:00:32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2009-02-23/09:51:56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2009-02-23/10:03:56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2009-02-25/00:44:18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2009-02-25/00:56:18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2009-02-25/01:53:52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2009-02-25/02:05:52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2009-02-25/05:27:20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2009-02-25/05:39:20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2009-02-25/09:17:19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2009-02-25/09:29:19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2009-02-27/02:50:06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2009-02-27/03:02:06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2009-02-27/07:49:04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2009-02-27/08:01:04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2009-02-27/07:55:26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2009-02-27/08:07:26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2009-02-27/08:11:43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2009-02-27/08:23:43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2009-02-27/09:23:28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2009-02-27/09:35:28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2009-03-01/01:32:48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2009-03-01/01:44:48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2009-03-01/01:48:52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2009-03-01/02:00:52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2009-03-01/08:14:25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2009-03-01/08:26:25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2009-03-03/03:39:44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2009-03-03/03:51:44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2009-03-03/06:11:15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2009-03-03/06:23:15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2009-03-03/06:27:39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2009-03-03/06:39:39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2009-03-03/06:53:22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2009-03-03/07:05:22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2009-03-03/07:04:36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2009-03-03/07:16:36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2009-03-03/10:52:55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2009-03-03/11:04:55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2009-03-03/11:10:26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2009-03-03/11:22:26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2009-03-05/03:07:15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2009-03-05/03:19:15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2009-03-05/03:58:57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2009-03-05/04:10:57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2009-03-05/08:08:04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2009-03-05/08:20:04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2009-03-05/08:46:19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2009-03-05/08:58:19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2009-03-07/01:13:57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2009-03-07/01:25:57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2009-03-07/01:50:17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2009-03-07/02:02:17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2009-03-07/01:59:22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2009-03-07/02:11:22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641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2009-03-07/02:16:41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2009-03-07/02:28:41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2009-03-07/02:56:54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2009-03-07/03:08:54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2009-03-07/03:13:30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2009-03-07/03:25:30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2009-03-07/03:27:03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2009-03-07/03:39:03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2009-03-09/06:18:18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2009-03-09/06:30:18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2009-03-09/06:24:45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2009-03-09/06:36:45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2009-03-09/09:01:59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2009-03-09/09:13:59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2009-03-09/09:12:06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2009-03-09/09:24:06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2009-03-09/11:24:41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2009-03-09/11:36:41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2009-03-09/11:32:06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2009-03-09/11:44:06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2009-03-11/02:16:06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2009-03-11/02:28:06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2009-03-11/02:36:39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2009-03-11/02:48:39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2009-03-11/02:43:02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2009-03-11/02:55:02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2009-03-11/02:52:50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2009-03-11/03:04:50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2009-03-11/02:57:21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2009-03-11/03:09:21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2009-03-11/03:06:23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2009-03-11/03:18:23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2009-03-11/03:24:20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2009-03-11/03:36:20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2009-03-11/09:08:53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2009-03-11/09:20:53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2009-03-11/09:16:45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2009-03-11/09:28:45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2009-03-11/09:26:51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2009-03-11/09:38:51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2009-03-11/09:33:09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2009-03-11/09:45:09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2009-03-13/01:55:18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2009-03-13/02:07:18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2009-03-13/06:02:24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2009-03-13/06:14:24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2009-03-13/06:12:37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2009-03-13/06:24:37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2009-03-13/06:48:57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2009-03-13/07:00:57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2009-03-13/06:57:48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2009-03-13/07:09:48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2009-03-13/07:02:04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2009-03-13/07:14:04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2009-03-13/07:15:15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2009-03-13/07:27:15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2009-03-15/08:43:05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2009-03-15/08:55:05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2009-03-17/01:41:17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2009-03-17/01:53:17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2009-03-17/05:42:19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2009-03-17/05:54:19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2009-03-17/06:15:38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2009-03-17/06:27:38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2009-03-19/00:58:58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2009-03-19/01:10:58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2009-03-19/02:35:29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2009-03-19/02:47:29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2009-03-19/02:51:05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2009-03-19/03:03:05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2009-03-19/03:27:55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2009-03-19/03:39:55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2009-03-19/07:15:36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2009-03-19/07:27:36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2009-03-19/07:44:49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2009-03-19/07:56:49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2009-03-19/08:19:30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2009-03-19/08:31:30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2009-03-23/06:13:05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2009-03-23/06:25:05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2009-03-25/02:38:04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2009-03-25/02:50:04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2009-03-25/02:41:42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2009-03-25/02:53:42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2009-03-25/07:49:38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2009-03-25/08:01:38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684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2009-03-25/08:16:28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2009-03-25/08:28:28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2009-03-29/06:33:03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2009-03-29/06:45:03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2009-03-31/08:20:01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2009-03-31/08:32:01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2009-03-31/08:24:18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2009-03-31/08:36:18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2009-04-02/07:18:55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2009-04-02/07:30:55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2009-04-04/08:28:30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2009-04-04/08:40:30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2009-04-06/05:53:41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2009-04-06/06:05:41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2009-01-29/04:41:14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2009-01-29/04:53:14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2009-02-04/06:40:25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2009-02-04/06:52:25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2009-02-04/10:33:42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2009-02-04/10:45:42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2009-02-10/03:46:59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2009-02-10/03:58:59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2009-02-14/07:12:00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2009-02-14/07:24:00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2009-02-14/07:18:54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2009-02-14/07:30:54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2009-02-20/03:42:14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2009-02-20/03:54:14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2009-02-21/04:49:20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2009-02-21/05:01:20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2009-02-21/05:02:56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2009-02-21/05:14:56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2009-02-22/08:26:03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2009-02-22/08:38:03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2009-02-23/08:40:32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2009-02-23/08:52:32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2009-02-23/08:53:42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2009-02-23/09:05:42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2009-02-23/09:07:25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2009-02-23/09:19:25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2009-02-26/02:28:23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2009-02-26/02:40:23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2009-02-26/06:53:04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2009-02-26/07:05:04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2009-02-27/02:41:41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2009-02-27/02:53:41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2009-02-27/06:35:51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2009-02-27/06:47:51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2009-02-27/06:52:30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2009-02-27/07:04:30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2009-02-27/07:48:42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2009-02-27/08:00:42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2009-02-28/02:18:19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2009-02-28/02:30:19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2009-02-28/05:30:42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2009-02-28/05:42:42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2009-03-03/01:46:55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2009-03-03/01:58:55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2009-03-03/03:08:02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2009-03-03/03:20:02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2009-03-03/04:52:27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2009-03-03/05:04:27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2009-03-03/04:58:02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2009-03-03/05:10:02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2009-03-03/05:26:51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2009-03-03/05:38:51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2009-03-03/06:15:46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2009-03-03/06:27:46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2009-03-03/06:20:13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2009-03-03/06:32:13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2009-03-04/01:59:09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2009-03-04/02:11:09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2009-03-04/02:34:18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2009-03-04/02:46:18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2009-03-04/02:50:11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2009-03-04/03:02:11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2009-03-04/03:09:56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2009-03-04/03:21:56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2009-03-05/02:40:29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2009-03-05/02:52:29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2009-03-05/03:08:43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2009-03-05/03:20:43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2009-03-06/05:32:42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2009-03-06/05:44:42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2009-03-06/05:38:25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2009-03-06/05:50:25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727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2009-03-06/05:47:14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2009-03-06/05:59:14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2009-03-06/06:16:15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2009-03-06/06:28:15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2009-03-07/01:51:42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2009-03-07/02:03:42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2009-03-07/02:59:42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2009-03-07/03:11:42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2009-03-08/01:06:38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2009-03-08/01:18:38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2009-03-08/08:01:16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2009-03-08/08:13:16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2009-03-09/06:06:05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2009-03-09/06:18:05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2009-03-09/11:24:21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2009-03-09/11:36:21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2009-03-10/02:05:16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2009-03-10/02:17:16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2009-03-11/01:29:06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2009-03-11/01:41:06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2009-03-13/05:28:16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2009-03-13/05:40:16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2009-03-13/05:36:08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2009-03-13/05:48:08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2009-03-13/05:44:11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2009-03-13/05:56:11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2009-03-13/05:48:55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2009-03-13/06:00:55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2009-03-13/05:56:35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2009-03-13/06:08:35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2009-03-13/06:47:39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2009-03-13/06:59:39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2009-03-13/07:17:56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2009-03-13/07:29:56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2009-03-14/03:58:08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2009-03-14/04:10:08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2009-03-14/04:17:47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2009-03-14/04:29:47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2009-03-14/05:02:27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2009-03-14/05:14:27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2009-03-14/05:14:32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2009-03-14/05:26:32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2009-03-14/08:23:09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2009-03-14/08:35:09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2009-03-16/03:49:16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2009-03-16/04:01:16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2009-03-17/04:31:54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2009-03-17/04:43:54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2009-03-17/05:43:05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2009-03-17/05:55:05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2009-03-18/05:58:35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2009-03-18/06:10:35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2009-03-18/06:45:15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2009-03-18/06:57:15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2009-03-18/07:55:54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2009-03-18/08:07:54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2009-03-19/00:25:50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2009-03-19/00:37:50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2009-03-19/02:53:29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2009-03-19/03:05:29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2009-03-19/06:46:43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2009-03-19/06:58:43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2009-03-20/08:45:24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2009-03-20/08:57:24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2009-03-22/02:07:39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2009-03-22/02:19:39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2009-03-22/02:41:01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2009-03-22/02:53:01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2009-03-22/03:21:25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2009-03-22/03:33:25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2009-03-23/06:00:05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2009-03-23/06:12:05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2009-03-24/01:58:15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2009-03-24/02:10:15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2009-03-24/02:49:43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2009-03-24/03:01:43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2009-03-24/02:58:23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2009-03-24/03:10:23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2009-03-24/03:08:00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2009-03-24/03:20:00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2009-03-24/03:14:27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2009-03-24/03:26:27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2009-03-24/03:21:57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2009-03-24/03:33:57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2009-03-24/03:48:02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2009-03-24/04:00:02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2009-03-25/02:28:47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2009-03-25/02:40:47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2009-03-26/00:35:58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2009-03-26/00:47:58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2009-03-26/04:53:12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2009-03-26/05:05:12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2009-03-28/09:32:37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2009-03-28/09:44:37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2009-03-29/05:18:18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2009-03-29/05:30:18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2009-03-30/05:32:22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2009-03-30/05:44:22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2009-03-30/05:40:35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2009-03-30/05:52:35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2009-03-30/05:48:46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2009-03-30/06:00:46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2009-03-30/07:25:02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2009-03-30/07:37:02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2009-03-30/07:35:57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2009-03-30/07:47:57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2009-03-31/02:18:50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2009-03-31/02:30:50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2009-03-31/02:55:45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2009-03-31/03:07:45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2009-03-31/04:06:12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2009-03-31/04:18:12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2009-03-31/05:07:57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2009-03-31/05:19:57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2009-03-31/06:21:42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2009-03-31/06:33:42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2009-03-31/08:21:48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2009-03-31/08:33:48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2009-04-01/03:56:21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2009-04-01/04:08:21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2009-04-02/07:18:54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2009-04-02/07:30:54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2009-04-03/06:53:50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2009-04-03/07:05:50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2009-04-03/07:10:06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2009-04-03/07:22:06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2009-04-03/11:51:38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2009-04-03/12:03:38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2009-04-04/03:09:18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2009-04-04/03:21:18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2009-04-04/08:27:25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2009-04-04/08:39:25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2009-04-05/02:21:34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2009-04-05/02:33:34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2009-04-05/02:44:01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2009-04-05/02:56:01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2009-04-05/09:11:44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2009-04-05/09:23:44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2009-04-07/02:25:20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2009-04-07/02:37:20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2009-04-07/03:53:40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2009-04-07/04:05:40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2009-04-07/04:00:18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2009-04-07/04:12:18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2009-04-07/04:59:47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2009-04-07/05:11:47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2009-04-07/06:59:24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2009-04-07/07:11:24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2009-04-07/07:04:00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2009-04-07/07:16:00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2009-04-07/08:10:15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2009-04-07/08:22:15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2009-04-07/09:44:59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2009-04-07/09:56:59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2009-04-08/08:45:46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2009-04-08/08:57:46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2009-04-08/10:11:51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2009-04-08/10:23:51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2009-04-09/06:39:13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2009-04-09/06:51:13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2009-04-10/07:30:18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2009-04-10/07:42:18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2009-04-10/07:35:00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2009-04-10/07:47:00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2009-04-11/00:38:17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2009-04-11/00:50:17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2009-04-11/04:31:18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2009-04-11/04:43:18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2009-04-11/05:13:57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2009-04-11/05:25:57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2009-04-11/10:01:02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2009-04-11/10:13:02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813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2009-04-11/10:14:36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2009-04-11/10:26:36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2009-04-11/10:31:35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2009-04-11/10:43:35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2009-04-12/07:33:55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2009-04-12/07:45:55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2009-04-13/04:51:25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2009-04-13/05:03:25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2009-04-13/07:04:16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2009-04-13/07:16:16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2009-04-13/07:09:49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2009-04-13/07:21:49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2009-04-13/07:18:12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2009-04-13/07:30:12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2009-04-13/07:53:38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2009-04-13/08:05:38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2009-04-14/02:08:59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2009-04-14/02:20:59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2009-04-14/02:20:51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2009-04-14/02:32:51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2009-04-15/00:40:51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2009-04-15/00:52:51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2009-04-15/01:05:43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2009-04-15/01:17:43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2009-04-15/08:38:14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2009-04-15/08:50:14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2009-04-15/10:12:46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2009-04-15/10:24:46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2009-04-15/10:35:21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2009-04-15/10:47:21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2009-04-16/10:41:20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2009-04-16/10:53:20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2009-04-17/10:19:52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2009-04-17/10:31:52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2009-04-17/10:31:32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2009-04-17/10:43:32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2009-04-18/02:37:29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2009-04-18/02:49:29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2009-04-18/02:44:29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2009-04-18/02:56:29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2009-04-18/07:05:28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2009-04-18/07:17:28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2009-04-19/05:58:19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2009-04-19/06:10:19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2009-04-19/11:22:12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2009-04-19/11:34:12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2009-04-24/10:35:21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2009-04-24/10:47:21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2009-04-24/10:58:34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2009-04-24/11:10:34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2009-04-25/10:11:22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2009-04-25/10:23:22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2009-05-04/10:45:27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2009-05-04/10:57:27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2009-05-08/11:53:12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2009-05-08/12:05:12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2009-05-09/09:20:19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2009-05-09/09:32:19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2009-01-21/08:42:24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2009-01-21/08:54:24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2009-01-31/03:16:15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2009-01-31/03:28:15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2009-02-04/06:37:12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2009-02-04/06:49:12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2009-02-07/04:06:36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2009-02-07/04:18:36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2009-02-10/09:17:45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2009-02-10/09:29:45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2009-02-11/08:28:21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2009-02-11/08:40:21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2009-02-12/03:45:49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2009-02-12/03:57:49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2009-02-14/07:11:26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2009-02-14/07:23:26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2009-02-14/07:18:58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2009-02-14/07:30:58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2009-02-15/03:19:54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2009-02-15/03:31:54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2009-02-17/07:11:35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2009-02-17/07:23:35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2009-02-17/07:15:20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2009-02-17/07:27:20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2009-02-20/03:34:44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2009-02-20/03:46:44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2009-02-20/03:39:04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2009-02-20/03:51:04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856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2009-02-21/04:46:55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2009-02-21/04:58:55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2009-02-21/09:52:55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2009-02-21/10:04:55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2009-02-22/05:58:21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2009-02-22/06:10:21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2009-02-22/06:08:44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2009-02-22/06:20:44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2009-02-22/08:22:51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2009-02-22/08:34:51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2009-02-23/08:39:58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2009-02-23/08:51:58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2009-02-23/09:04:11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2009-02-23/09:16:11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2009-02-23/09:20:28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2009-02-23/09:32:28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2009-02-24/07:42:48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2009-02-24/07:54:48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2009-02-25/03:52:29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2009-02-25/04:04:29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2009-02-26/05:48:31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2009-02-26/06:00:31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2009-02-27/02:21:00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2009-02-27/02:33:00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2009-02-27/02:25:57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2009-02-27/02:37:57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2009-02-27/07:49:02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2009-02-27/08:01:02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2009-02-27/08:19:12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2009-02-27/08:31:12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2009-02-27/10:02:23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2009-02-27/10:14:23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2009-02-28/02:20:18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2009-02-28/02:32:18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2009-02-28/05:33:51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2009-02-28/05:45:51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2009-02-28/06:40:29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2009-02-28/06:52:29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2009-03-01/05:38:25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2009-03-01/05:50:25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2009-03-02/04:52:37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2009-03-02/05:04:37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2009-03-02/05:12:53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2009-03-02/05:24:53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2009-03-02/05:16:39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2009-03-02/05:28:39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2009-03-03/04:51:09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2009-03-03/05:03:09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2009-03-03/04:56:56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2009-03-03/05:08:56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2009-03-03/05:25:27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2009-03-03/05:37:27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2009-03-03/06:10:30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2009-03-03/06:22:30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2009-03-03/06:19:40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2009-03-03/06:31:40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2009-03-04/02:26:17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2009-03-04/02:38:17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2009-03-04/02:36:55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2009-03-04/02:48:55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2009-03-04/02:51:10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2009-03-04/03:03:10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2009-03-05/03:08:29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2009-03-05/03:20:29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2009-03-06/05:33:45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2009-03-06/05:45:45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2009-03-06/05:39:32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2009-03-06/05:51:32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2009-03-06/09:25:50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2009-03-06/09:37:50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2009-03-06/10:27:16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2009-03-06/10:39:16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2009-03-08/11:48:33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2009-03-08/12:00:33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2009-03-09/06:04:36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2009-03-09/06:16:36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2009-03-09/06:08:40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2009-03-09/06:20:40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2009-03-09/08:07:27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2009-03-09/08:19:27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2009-03-09/09:02:31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2009-03-09/09:14:31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2009-03-09/11:24:34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2009-03-09/11:36:34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2009-03-11/01:30:17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2009-03-11/01:42:17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899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2009-03-11/09:09:54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2009-03-11/09:21:54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2009-03-13/05:43:36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2009-03-13/05:55:36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2009-03-13/05:54:08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2009-03-13/06:06:08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2009-03-13/06:08:22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2009-03-13/06:20:22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2009-03-13/06:47:27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2009-03-13/06:59:27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2009-03-13/07:14:11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2009-03-13/07:26:11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2009-03-13/07:21:14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2009-03-13/07:33:14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2009-03-14/04:17:18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2009-03-14/04:29:18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2009-03-14/05:01:57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2009-03-14/05:13:57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2009-03-14/08:22:30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2009-03-14/08:34:30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2009-03-15/04:46:31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2009-03-15/04:58:31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2009-03-15/07:26:26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2009-03-15/07:38:26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2009-03-15/08:16:00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2009-03-15/08:28:00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2009-03-15/08:43:25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2009-03-15/08:55:25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2009-03-16/03:50:09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2009-03-16/04:02:09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2009-03-16/07:31:42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2009-03-16/07:43:42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2009-03-16/08:07:02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2009-03-16/08:19:02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2009-03-16/08:18:12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2009-03-16/08:30:12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2009-03-17/05:45:31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2009-03-17/05:57:31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2009-03-18/05:57:51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2009-03-18/06:09:51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2009-03-18/06:42:42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2009-03-18/06:54:42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2009-03-18/07:03:46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2009-03-18/07:15:46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2009-03-18/07:55:52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2009-03-18/08:07:52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2009-03-19/06:57:24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2009-03-19/07:09:24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2009-03-19/08:19:36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2009-03-19/08:31:36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2009-03-20/08:39:45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2009-03-20/08:51:45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2009-03-20/08:51:55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2009-03-20/09:03:55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2009-03-23/00:44:26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2009-03-23/00:56:26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2009-03-23/06:02:40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2009-03-23/06:14:40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2009-03-24/02:48:45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2009-03-24/03:00:45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2009-03-24/02:59:22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2009-03-24/03:11:22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2009-03-24/03:13:17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2009-03-24/03:25:17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2009-03-24/03:18:46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2009-03-24/03:30:46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2009-03-24/03:24:30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2009-03-24/03:36:30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2009-03-24/03:39:38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2009-03-24/03:51:38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2009-03-24/04:35:19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2009-03-24/04:47:19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2009-03-25/02:29:03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2009-03-25/02:41:03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2009-03-25/07:24:47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2009-03-25/07:36:47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2009-03-26/06:48:40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2009-03-26/07:00:40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2009-03-28/09:24:58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2009-03-28/09:36:58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2009-03-28/09:36:43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2009-03-28/09:48:43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2009-03-29/05:15:02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2009-03-29/05:27:02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2009-03-30/03:44:06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2009-03-30/03:56:06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942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2009-03-30/03:50:42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2009-03-30/04:02:42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2009-03-30/05:32:44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2009-03-30/05:44:44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2009-03-30/05:50:05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2009-03-30/06:02:05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2009-03-30/07:24:23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2009-03-30/07:36:23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2009-03-30/09:49:35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2009-03-30/10:01:35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2009-03-31/04:06:02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2009-03-31/04:18:02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2009-03-31/05:07:25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2009-03-31/05:19:25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2009-03-31/06:20:04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2009-03-31/06:32:04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2009-03-31/07:47:34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2009-03-31/07:59:34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2009-03-31/08:20:08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2009-03-31/08:32:08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2009-04-02/09:48:48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2009-04-02/10:00:48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2009-04-03/05:40:53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2009-04-03/05:52:53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2009-04-03/06:52:12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2009-04-03/07:04:12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2009-04-04/05:07:05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2009-04-04/05:19:05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2009-04-04/08:27:03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2009-04-04/08:39:03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2009-04-05/02:21:49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2009-04-05/02:33:49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2009-04-05/02:43:04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2009-04-05/02:55:04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2009-04-05/06:58:50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2009-04-05/07:10:50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2009-04-05/07:07:51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2009-04-05/07:19:51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2009-04-05/09:11:19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2009-04-05/09:23:19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2009-04-05/09:56:56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2009-04-05/10:08:56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2009-04-06/05:33:44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2009-04-06/05:45:44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2009-04-06/09:55:51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2009-04-06/10:07:51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2009-04-06/10:06:29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2009-04-06/10:18:29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2009-04-07/04:00:24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2009-04-07/04:12:24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2009-04-07/05:00:04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2009-04-07/05:12:04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2009-04-07/06:59:52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2009-04-07/07:11:52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2009-04-07/08:16:09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2009-04-07/08:28:09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2009-04-07/09:57:28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2009-04-07/10:09:28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2009-04-08/06:53:18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2009-04-08/07:05:18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2009-04-08/08:47:47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2009-04-08/08:59:47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2009-04-08/10:13:45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2009-04-08/10:25:45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2009-04-08/11:16:38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2009-04-08/11:28:38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2009-04-09/07:48:01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2009-04-09/08:00:01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2009-04-10/07:30:30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2009-04-10/07:42:30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2009-04-10/07:35:03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2009-04-10/07:47:03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2009-04-10/07:51:53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2009-04-10/08:03:53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2009-04-11/03:42:39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2009-04-11/03:54:39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2009-04-11/04:31:23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2009-04-11/04:43:23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2009-04-11/05:04:27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2009-04-11/05:16:27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2009-04-11/05:15:07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2009-04-11/05:27:07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2009-04-11/10:15:41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2009-04-11/10:27:41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2009-04-11/10:31:49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2009-04-11/10:43:49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985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2009-04-12/07:34:45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2009-04-12/07:46:45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2009-04-13/04:41:33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2009-04-13/04:53:33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2009-04-13/06:42:12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2009-04-13/06:54:12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2009-04-13/07:03:10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2009-04-13/07:15:10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2009-04-13/07:19:15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2009-04-13/07:31:15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2009-04-13/07:53:42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2009-04-13/08:05:42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2009-04-14/02:20:55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2009-04-14/02:32:55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2009-04-14/09:02:07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2009-04-14/09:14:07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2009-04-14/09:23:54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2009-04-14/09:35:54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2009-04-15/00:40:41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2009-04-15/00:52:41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2009-04-15/08:36:21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2009-04-15/08:48:21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2009-04-15/10:12:38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2009-04-15/10:24:38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2009-04-15/10:19:43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2009-04-15/10:31:43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2009-04-16/05:12:03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2009-04-16/05:24:03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2009-04-16/10:30:22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2009-04-16/10:42:22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2009-04-16/10:34:14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2009-04-16/10:46:14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2009-04-17/10:30:02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2009-04-17/10:42:02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2009-04-17/10:46:01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2009-04-17/10:58:01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2009-04-18/09:56:52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2009-04-18/10:08:52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2009-04-18/10:09:20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2009-04-18/10:21:20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2009-04-19/02:21:22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2009-04-19/02:33:22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2009-04-19/02:26:21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2009-04-19/02:38:21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2009-04-19/05:43:46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2009-04-19/05:55:46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2009-04-19/05:58:49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2009-04-19/06:10:49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2009-04-19/11:20:28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2009-04-19/11:32:28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2009-04-19/11:50:48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2009-04-19/12:02:48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2009-04-22/11:12:23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2009-04-22/11:24:23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2009-04-23/10:23:33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2009-04-23/10:35:33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2009-04-25/10:12:36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2009-04-25/10:24:36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2009-04-26/10:34:48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2009-04-26/10:46:48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2009-05-04/11:12:25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2009-05-04/11:24:25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2009-05-09/09:14:00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2009-05-09/09:26:00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2014-10-12/06:38:36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2014-10-12/06:50:36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2014-11-11/13:42:59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2014-11-11/13:54:59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2014-11-28/12:10:16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2014-11-28/12:22:16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2014-11-28/12:25:42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2014-11-28/12:37:42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2014-10-31/09:29:15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2014-10-31/09:41:15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2014-11-06/06:45:10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2014-11-06/06:57:10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2015-11-24/09:57:50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2015-11-24/10:09:50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2015-12-17/09:51:11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2015-12-17/10:03:11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2015-12-16/10:04:13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2015-12-16/10:16:13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2016-01-06/08:02:03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2016-01-06/08:14:03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2017-02-19/04:14:47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2017-02-19/04:26:47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1028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2018-02-23/09:04:44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2018-02-23/09:16:44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2018-04-06/03:58:19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2018-04-06/04:10:19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2019-04-29/22:57:00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2019-04-29/23:09:00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2020-06-25/06:21:20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2020-06-25/06:33:20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2010-03-23/03:58:36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2010-03-23/04:10:36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2010-03-23/06:17:10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2010-03-23/06:29:10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2010-03-24/04:20:44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2010-03-24/04:32:44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2010-03-25/02:29:24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2010-03-25/02:41:24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2010-03-25/02:36:48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2010-03-25/02:48:48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2010-03-26/02:52:48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2010-03-26/03:04:48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2010-03-26/03:47:45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2010-03-26/03:59:45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2010-03-28/06:44:33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2010-03-28/06:56:33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2010-03-29/01:03:43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2010-03-29/01:15:43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2010-03-29/06:38:03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2010-03-29/06:50:03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2010-03-31/09:39:24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2010-03-31/09:51:24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2010-04-01/05:50:23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2010-04-01/06:02:23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2010-04-01/11:02:40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2010-04-01/11:14:40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2010-04-02/11:19:15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2010-04-02/11:31:15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2010-04-03/08:16:37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2010-04-03/08:28:37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2010-04-03/12:26:14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2010-04-03/12:38:14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2010-04-04/04:55:24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2010-04-04/05:07:24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2010-04-07/05:59:03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2010-04-07/06:11:03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2010-04-15/02:49:02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2010-04-15/03:01:02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2010-04-16/02:47:33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2010-04-16/02:59:33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2010-04-17/01:04:21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2010-04-17/01:16:21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2010-04-17/01:08:18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2010-04-17/01:20:18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2010-04-19/10:39:09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2010-04-19/10:51:09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2010-04-20/11:22:32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2010-04-20/11:34:32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2010-04-22/01:57:46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2010-04-22/02:09:46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2010-04-23/00:24:29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2010-04-23/00:36:29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2010-04-24/09:51:59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2010-04-24/10:03:59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2010-04-26/09:50:21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2010-04-26/10:02:21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2010-04-27/10:17:27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2010-04-27/10:29:27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2010-04-30/00:10:28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2010-04-30/00:22:28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2010-05-02/14:15:30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2010-05-02/14:27:30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2010-05-11/09:33:48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2010-05-11/09:45:48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2010-05-11/09:44:53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2010-05-11/09:56:53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2010-05-12/09:51:49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2010-05-12/10:03:49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2010-05-13/08:49:19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2010-05-13/09:01:19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2010-05-18/10:48:05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2010-05-18/11:00:05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2010-05-27/09:15:42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2010-05-27/09:27:42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2010-06-13/08:42:29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2010-06-13/08:54:29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2010-02-24/04:32:06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2010-02-24/04:44:06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1071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2010-03-01/02:22:22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2010-03-01/02:34:22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2010-03-04/04:11:37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2010-03-04/04:23:37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2010-03-10/06:10:18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2010-03-10/06:22:18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2010-03-12/04:21:11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2010-03-12/04:33:11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2010-03-14/03:39:13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2010-03-14/03:51:13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2010-03-15/06:32:25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2010-03-15/06:44:25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2010-03-17/04:09:31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2010-03-17/04:21:31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2010-03-17/04:51:25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2010-03-17/05:03:25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2010-03-17/04:58:14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2010-03-17/05:10:14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2010-03-20/04:14:04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2010-03-20/04:26:04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2010-03-22/06:34:45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2010-03-22/06:46:45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2010-03-22/07:37:24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2010-03-22/07:49:24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2010-03-23/06:16:15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2010-03-23/06:28:15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2010-03-24/04:21:34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2010-03-24/04:33:34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2010-03-26/02:53:59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2010-03-26/03:05:59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2010-03-29/01:02:09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2010-03-29/01:14:09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2010-03-31/09:44:58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2010-03-31/09:56:58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2010-04-01/05:50:38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2010-04-01/06:02:38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2010-04-01/11:02:36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2010-04-01/11:14:36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2010-04-02/11:35:34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2010-04-02/11:47:34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2010-04-03/12:27:19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2010-04-03/12:39:19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2010-04-04/05:04:43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2010-04-04/05:16:43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2010-04-15/08:01:18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2010-04-15/08:13:18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2010-04-19/10:39:07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2010-04-19/10:51:07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2010-04-20/11:22:36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2010-04-20/11:34:36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2010-04-20/12:18:06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2010-04-20/12:30:06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2010-04-21/02:19:26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2010-04-21/02:31:26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2010-04-24/09:51:58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2010-04-24/10:03:58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2010-04-25/10:29:40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2010-04-25/10:41:40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2010-04-26/09:52:16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2010-04-26/10:04:16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2010-04-27/10:17:40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2010-04-27/10:29:40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2010-04-30/07:59:32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2010-04-30/08:11:32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2010-05-02/14:15:31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2010-05-02/14:27:31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2010-05-11/09:33:46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2010-05-11/09:45:46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2010-05-11/09:38:01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2010-05-11/09:50:01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2010-05-12/09:52:44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2010-05-12/10:04:44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2010-05-27/09:15:31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2010-05-27/09:27:31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2010-06-13/08:44:58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2010-06-13/08:56:58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2010-02-24/04:32:03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2010-02-24/04:44:03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2010-03-01/02:21:43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2010-03-01/02:33:43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2010-03-07/02:37:32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2010-03-07/02:49:32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2010-03-10/06:10:14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2010-03-10/06:22:14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2010-03-12/04:21:02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2010-03-12/04:33:02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1114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2010-03-13/09:39:44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2010-03-13/09:51:44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2010-03-14/03:39:10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2010-03-14/03:51:10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2010-03-17/04:09:17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2010-03-17/04:21:17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2010-03-17/04:52:57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2010-03-17/05:04:57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2010-03-17/04:58:08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2010-03-17/05:10:08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2010-03-20/04:13:46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2010-03-20/04:25:46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2010-03-22/06:34:23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2010-03-22/06:46:23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2010-03-23/06:17:13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2010-03-23/06:29:13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2010-03-24/04:20:21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2010-03-24/04:32:21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2010-03-25/02:36:39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2010-03-25/02:48:39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2010-03-26/02:15:50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2010-03-26/02:27:50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2010-03-26/02:19:34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2010-03-26/02:31:34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2010-03-28/06:45:02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2010-03-28/06:57:02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2010-03-29/06:37:12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2010-03-29/06:49:12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2010-03-30/03:32:15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2010-03-30/03:44:15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2010-03-31/09:39:47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2010-03-31/09:51:47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2010-04-01/05:50:48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2010-04-01/06:02:48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2010-04-01/11:02:38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2010-04-01/11:14:38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2010-04-03/04:01:52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2010-04-03/04:13:52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2010-04-03/12:27:20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2010-04-03/12:39:20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2010-04-15/08:01:20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2010-04-15/08:13:20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2010-04-19/10:39:06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2010-04-19/10:51:06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2010-04-20/11:22:21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2010-04-20/11:34:21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2010-04-20/12:18:11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2010-04-20/12:30:11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2010-04-21/02:19:08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2010-04-21/02:31:08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2010-04-24/09:51:59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2010-04-24/10:03:59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2010-04-24/12:42:02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2010-04-24/12:54:02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2010-04-25/10:29:42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2010-04-25/10:41:42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2010-04-26/09:50:16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2010-04-26/10:02:16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2010-04-27/10:17:39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2010-04-27/10:29:39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2010-04-30/07:59:33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2010-04-30/08:11:33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2010-05-11/09:37:53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2010-05-11/09:49:53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2010-05-12/09:51:51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2010-05-12/10:03:51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2010-05-13/08:49:44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2010-05-13/09:01:44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2010-05-18/10:48:07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2010-05-18/11:00:07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2010-05-27/09:15:38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2010-05-27/09:27:38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2010-06-04/09:21:15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2010-06-04/09:33:15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2010-06-13/08:34:00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2010-06-13/08:46:00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2010-06-13/08:43:44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2010-06-13/08:55:44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2011-05-13/14:15:17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2011-05-13/14:27:17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2011-05-15/16:32:53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2011-05-15/16:44:53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2011-06-11/13:25:50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2011-06-11/13:37:50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2011-07-07/10:32:53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2011-07-07/10:44:53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1157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2011-07-13/10:28:10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2011-07-13/10:40:10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2011-07-17/08:45:46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2011-07-17/08:57:46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2011-04-10/14:42:10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2011-04-10/14:54:10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2011-04-17/14:11:53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2011-04-17/14:23:53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2011-04-29/15:01:39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2011-04-29/15:13:39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2011-05-07/14:31:56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2011-05-07/14:43:56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2011-05-13/14:15:03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2011-05-13/14:27:03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2011-05-23/09:34:33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2011-05-23/09:46:33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2011-05-23/12:26:30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2011-05-23/12:38:30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2011-05-23/12:29:52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2011-05-23/12:41:52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2011-05-24/12:15:26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2011-05-24/12:27:26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2011-05-26/15:54:30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2011-05-26/16:06:30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2011-05-26/15:59:50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2011-05-26/16:11:50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2011-06-03/10:54:42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2011-06-03/11:06:42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2011-06-11/13:27:19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2011-06-11/13:39:19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2011-06-12/08:58:52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2011-06-12/09:10:52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2011-06-14/13:00:20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2011-06-14/13:12:20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2011-06-16/09:55:53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2011-06-16/10:07:53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2011-06-17/13:35:13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2011-06-17/13:47:13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2011-06-19/12:22:19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2011-06-19/12:34:19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2011-06-21/13:07:39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2011-06-21/13:19:39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2011-06-24/10:36:59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2011-06-24/10:48:59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2011-06-24/14:46:40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2011-06-24/14:58:40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2011-06-25/12:36:06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2011-06-25/12:48:06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2011-07-01/10:55:22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2011-07-01/11:07:22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2011-07-03/13:54:59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2011-07-03/14:06:59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2011-07-07/10:24:33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2011-07-07/10:36:33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2011-07-18/09:39:00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2011-07-18/09:51:00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2011-07-19/11:34:37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2011-07-19/11:46:37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2011-04-08/12:25:37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2011-04-08/12:37:37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2011-04-17/14:11:58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2011-04-17/14:23:58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2011-04-29/15:01:38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2011-04-29/15:13:38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2011-05-04/15:33:40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2011-05-04/15:45:40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2011-05-07/14:31:51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2011-05-07/14:43:51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2011-05-13/14:15:04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2011-05-13/14:27:04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2011-05-18/14:27:48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2011-05-18/14:39:48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2011-05-24/12:15:53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2011-05-24/12:27:53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2011-05-24/12:24:24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2011-05-24/12:36:24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2011-05-26/15:58:57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2011-05-26/16:10:57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2011-06-03/10:54:21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2011-06-03/11:06:21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2011-06-11/13:27:17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2011-06-11/13:39:17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2011-06-14/13:00:06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2011-06-14/13:12:06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2011-06-16/09:55:45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2011-06-16/10:07:45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2011-06-19/12:20:38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2011-06-19/12:32:38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2011-06-19/12:24:52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2011-06-19/12:36:52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2011-06-22/10:51:20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2011-06-22/11:03:20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2011-06-24/10:21:29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2011-06-24/10:33:29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2011-06-25/12:36:19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2011-06-25/12:48:19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2011-07-01/10:55:32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2011-07-01/11:07:32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2011-07-01/14:46:03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2011-07-01/14:58:03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2011-07-07/10:24:28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2011-07-07/10:36:28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2011-07-19/11:34:44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2011-07-19/11:46:44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2012-06-04/16:38:23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2012-06-04/16:50:23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2012-06-18/13:25:34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2012-06-18/13:37:34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2012-06-20/12:19:15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2012-06-20/12:31:15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2012-06-25/13:57:27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2012-06-25/14:09:27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2012-07-07/12:44:22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2012-07-07/12:56:22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2012-07-12/13:13:01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2012-07-12/13:25:01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2012-07-13/10:33:49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2012-07-13/10:45:49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2012-07-16/11:59:59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2012-07-16/12:11:59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2012-07-17/11:31:19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2012-07-17/11:43:19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2012-07-17/11:43:27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2012-07-17/11:55:27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2012-07-23/11:31:41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2012-07-23/11:43:41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2012-07-31/05:47:44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2012-07-31/05:59:44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2012-08-03/10:16:36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2012-08-03/10:28:36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2012-08-05/07:12:50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2012-08-05/07:24:50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2012-08-09/08:38:25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2012-08-09/08:50:25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2012-08-17/19:51:03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2012-08-17/20:03:03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2012-08-21/16:27:54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2012-08-21/16:39:54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2012-04-23/14:05:42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2012-04-23/14:17:42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2012-06-03/16:55:58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2012-06-03/17:07:58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2012-06-15/13:48:15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2012-06-15/14:00:15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2012-06-22/12:52:40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2012-06-22/13:04:40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2012-06-25/13:57:21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2012-06-25/14:09:21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1199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2012-06-27/12:34:28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2012-06-27/12:46:28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2012-06-27/13:12:27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2012-06-27/13:24:27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2012-06-28/13:24:21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2012-06-28/13:36:21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2012-06-29/12:38:35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2012-06-29/12:50:35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2012-07-01/11:51:30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2012-07-01/12:03:30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2012-07-02/10:24:26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2012-07-02/10:36:26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2012-07-02/11:39:28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2012-07-02/11:51:28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2012-07-03/10:04:57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2012-07-03/10:16:57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2012-07-03/10:36:49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2012-07-03/10:48:49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2012-07-07/10:00:08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2012-07-07/10:12:08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2012-07-07/10:10:20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2012-07-07/10:22:20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2012-07-07/12:44:27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2012-07-07/12:56:27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1243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2012-07-08/10:01:02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2012-07-08/10:13:02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2012-07-13/10:33:00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2012-07-13/10:45:00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2012-07-14/08:10:10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2012-07-14/08:22:10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2012-07-23/11:31:41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2012-07-23/11:43:41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2012-07-28/10:25:02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2012-07-28/10:37:02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2012-07-28/10:32:50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2012-07-28/10:44:50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2012-08-14/22:52:44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2012-08-14/23:04:44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2012-08-16/14:24:53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2012-08-16/14:36:53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2012-08-16/17:54:22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2012-08-16/18:06:22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2012-08-17/19:12:22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2012-08-17/19:24:22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2012-08-19/11:41:35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2012-08-19/11:53:35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2012-08-25/07:47:16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2012-08-25/07:59:16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2012-08-25/07:58:49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2012-08-25/08:10:49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2012-09-01/02:19:17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2012-09-01/02:31:17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2012-09-05/00:58:26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2012-09-05/01:10:26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2012-06-22/12:51:54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2012-06-22/13:03:54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2012-06-25/13:57:45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2012-06-25/14:09:45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2012-06-25/14:01:41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2012-06-25/14:13:41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2012-06-26/09:13:44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2012-06-26/09:25:44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2012-06-27/12:35:39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2012-06-27/12:47:39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2012-06-27/13:11:55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2012-06-27/13:23:55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2012-07-06/12:00:08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2012-07-06/12:12:08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2012-07-07/10:10:19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2012-07-07/10:22:19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2012-07-07/12:44:28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2012-07-07/12:56:28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2012-07-08/10:11:40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2012-07-08/10:23:40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2012-07-12/11:51:24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2012-07-12/12:03:24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2012-07-13/10:33:07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2012-07-13/10:45:07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2012-07-13/10:36:57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2012-07-13/10:48:57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2012-07-14/08:10:01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2012-07-14/08:22:01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2012-07-17/11:43:17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2012-07-17/11:55:17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2012-07-23/11:32:03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2012-07-23/11:44:03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2012-07-25/09:38:57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2012-07-25/09:50:57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2012-07-30/12:43:55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2012-07-30/12:55:55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2012-08-01/04:27:04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2012-08-01/04:39:04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2012-08-04/09:34:10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2012-08-04/09:46:10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2012-08-05/08:29:48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2012-08-05/08:41:48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2012-08-05/09:40:35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2012-08-05/09:52:35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2012-08-13/16:12:37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2012-08-13/16:24:37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2012-08-14/22:51:14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2012-08-14/23:03:14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2012-08-17/19:11:38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2012-08-17/19:23:38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2012-08-18/18:47:35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2012-08-18/18:59:35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2012-08-18/18:52:46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2012-08-18/19:04:46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2012-08-19/11:41:09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2012-08-19/11:53:09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1286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2012-08-25/07:33:26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2012-08-25/07:45:26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2012-08-25/07:58:46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2012-08-25/08:10:46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2012-09-05/05:06:28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2012-09-05/05:18:28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2013-06-09/17:28:14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2013-06-09/17:40:14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2013-06-30/12:40:07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2013-06-30/12:52:07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2013-07-05/03:39:20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2013-07-05/03:51:20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2013-07-12/01:51:16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2013-07-12/02:03:16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2013-07-20/12:43:02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2013-07-20/12:55:02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2013-07-23/09:00:31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2013-07-23/09:12:31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2013-07-23/09:44:06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2013-07-23/09:56:06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2013-07-26/02:18:10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2013-07-26/02:30:10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2013-07-26/09:48:16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2013-07-26/10:00:16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2013-07-26/10:26:17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2013-07-26/10:38:17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2013-07-27/09:27:58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2013-07-27/09:39:58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2013-07-28/08:28:47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2013-07-28/08:40:47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2013-07-29/09:01:52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2013-07-29/09:13:52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2013-07-30/03:33:02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2013-07-30/03:45:02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2013-08-01/03:37:15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2013-08-01/03:49:15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2013-08-03/03:10:46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2013-08-03/03:22:46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2013-08-15/07:45:24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2013-08-15/07:57:24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2013-08-15/07:59:51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2013-08-15/08:11:51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2013-08-16/02:44:07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2013-08-16/02:56:07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2013-08-16/02:55:01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2013-08-16/03:07:01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2013-08-16/07:12:58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2013-08-16/07:24:58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2013-08-18/04:36:53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2013-08-18/04:48:53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2013-08-18/04:52:38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2013-08-18/05:04:38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2013-08-18/04:56:54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2013-08-18/05:08:54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2013-08-19/07:55:40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2013-08-19/08:07:40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2013-09-08/03:27:54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2013-09-08/03:39:54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2013-09-08/03:55:38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2013-09-08/04:07:38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2013-09-08/04:39:27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2013-09-08/04:51:27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2013-09-11/01:24:28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2013-09-11/01:36:28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2013-09-11/01:31:02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2013-09-11/01:43:02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2013-09-11/23:45:17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2013-09-11/23:57:17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2013-09-13/00:11:46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2013-09-13/00:23:46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2013-09-14/01:57:56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2013-09-14/02:09:56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2013-10-06/21:38:58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2013-10-06/21:50:58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2013-06-08/03:15:41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2013-06-08/03:27:41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2013-06-20/18:32:19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2013-06-20/18:44:19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2013-06-21/20:40:12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2013-06-21/20:52:12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2013-06-21/20:58:35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2013-06-21/21:10:35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2013-06-30/04:11:35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2013-06-30/04:23:35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2013-07-04/23:54:03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2013-07-05/00:06:03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1329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2013-07-04/23:59:53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2013-07-05/00:11:53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2013-07-05/21:48:09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2013-07-05/22:00:09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2013-07-06/23:56:10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2013-07-07/00:08:10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2013-07-16/10:38:02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2013-07-16/10:50:02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1299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2013-07-18/07:17:23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2013-07-18/07:29:23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2013-07-24/01:21:59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2013-07-24/01:33:59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2013-07-25/00:25:08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2013-07-25/00:37:08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2013-07-27/00:06:20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2013-07-27/00:18:20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2013-08-02/08:40:27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2013-08-02/08:52:27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2013-08-02/16:08:22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2013-08-02/16:20:22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2013-08-02/16:13:11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2013-08-02/16:25:11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2013-08-02/17:27:18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2013-08-02/17:39:18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2013-08-03/09:57:52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2013-08-03/10:09:52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2013-08-03/10:27:19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2013-08-03/10:39:19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2013-08-03/21:06:13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2013-08-03/21:18:13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2013-08-04/06:27:44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2013-08-04/06:39:44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2013-08-04/06:46:04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2013-08-04/06:58:04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2013-08-04/08:32:01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2013-08-04/08:44:01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2013-08-04/08:43:05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2013-08-04/08:55:05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2013-08-09/07:11:36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2013-08-09/07:23:36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2013-08-10/05:44:55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2013-08-10/05:56:55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2013-08-11/22:17:50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2013-08-11/22:29:50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2013-08-12/02:29:53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2013-08-12/02:41:53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2013-08-12/02:55:00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2013-08-12/03:07:00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2013-08-12/04:03:36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2013-08-12/04:15:36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2013-08-12/22:52:22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2013-08-12/23:04:22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2013-08-12/23:22:51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2013-08-12/23:34:51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2013-08-13/23:00:14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2013-08-13/23:12:14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2013-08-15/01:29:38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2013-08-15/01:41:38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2013-08-16/00:03:43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2013-08-16/00:15:43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2013-08-17/23:54:09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2013-08-18/00:06:09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2013-08-28/06:23:56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2013-08-28/06:35:56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2013-08-28/06:31:21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2013-08-28/06:43:21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2013-08-28/06:39:49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2013-08-28/06:51:49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2013-08-29/07:05:59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2013-08-29/07:17:59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2013-08-29/07:41:11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2013-08-29/07:53:11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2013-08-29/08:07:00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2013-08-29/08:19:00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2013-08-29/08:35:08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2013-08-29/08:47:08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2013-08-30/06:17:18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2013-08-30/06:29:18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2013-08-31/00:10:47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2013-08-31/00:22:47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2013-08-31/00:35:21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2013-08-31/00:47:21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2013-08-31/23:05:10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2013-08-31/23:17:10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2013-09-01/05:50:14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2013-09-01/06:02:14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1372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2013-09-01/22:19:34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2013-09-01/22:31:34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2013-09-03/22:51:27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2013-09-03/23:03:27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2013-09-14/06:49:47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2013-09-14/07:01:47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2013-09-14/12:48:45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2013-09-14/13:00:45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2013-09-17/07:06:37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2013-09-17/07:18:37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2013-09-17/07:34:53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2013-09-17/07:46:53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2013-09-21/02:38:09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2013-09-21/02:50:09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2013-09-21/02:52:47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2013-09-21/03:04:47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2013-09-22/01:34:20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2013-09-22/01:46:20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2013-09-22/04:34:30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2013-09-22/04:46:30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2013-09-23/03:00:53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2013-09-23/03:12:53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2013-09-23/03:18:26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2013-09-23/03:30:26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2013-09-23/03:24:02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2013-09-23/03:36:02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2013-09-23/03:40:34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2013-09-23/03:52:34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2013-09-29/19:18:22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2013-09-29/19:30:22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2013-09-29/22:00:24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2013-09-29/22:12:24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2013-10-01/20:56:48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2013-10-01/21:08:48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2013-10-09/01:27:36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2013-10-09/01:39:36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2013-10-09/03:34:30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2013-10-09/03:46:30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2013-10-10/00:45:48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2013-10-10/00:57:48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2013-10-10/01:13:45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2013-10-10/01:25:45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2013-10-10/04:38:37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2013-10-10/04:50:37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2013-10-15/20:53:41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2013-10-15/21:05:41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2013-06-20/19:15:23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2013-06-20/19:27:23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2013-06-21/20:56:28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2013-06-21/21:08:28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2013-06-23/15:30:53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2013-06-23/15:42:53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2013-06-25/14:17:42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2013-06-25/14:29:42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2013-07-02/09:20:19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2013-07-02/09:32:19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2013-07-04/23:49:04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2013-07-05/00:01:04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2013-07-05/04:11:50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2013-07-05/04:23:50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2013-07-06/23:50:04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2013-07-07/00:02:04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2013-07-09/23:33:01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2013-07-09/23:45:01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2013-07-15/07:59:44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2013-07-15/08:11:44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2013-07-16/10:35:52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2013-07-16/10:47:52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2013-07-17/12:29:42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2013-07-17/12:41:42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2013-07-18/06:53:51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2013-07-18/07:05:51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2013-07-22/12:14:17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2013-07-22/12:26:17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2013-07-24/01:21:08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2013-07-24/01:33:08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2013-07-25/00:25:18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2013-07-25/00:37:18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2013-07-25/01:32:30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2013-07-25/01:44:30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2013-07-25/02:55:12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2013-07-25/03:07:12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2013-07-26/03:18:58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2013-07-26/03:30:58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2013-07-30/00:11:13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2013-07-30/00:23:13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1415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2013-08-03/14:51:52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2013-08-03/15:03:52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2013-08-03/21:13:23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2013-08-03/21:25:23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2013-08-03/21:57:58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2013-08-03/22:09:58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2013-08-09/05:38:19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2013-08-09/05:50:19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2013-08-09/07:12:22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2013-08-09/07:24:22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2013-08-10/04:10:23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2013-08-10/04:22:23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2013-08-10/05:34:47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2013-08-10/05:46:47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2013-08-11/05:00:02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2013-08-11/05:12:02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2013-08-11/06:08:35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2013-08-11/06:20:35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2013-08-11/08:03:47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2013-08-11/08:15:47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2013-08-11/08:14:36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2013-08-11/08:26:36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2013-08-11/09:51:47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2013-08-11/10:03:47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2013-08-12/02:55:34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2013-08-12/03:07:34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2013-08-13/10:30:46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2013-08-13/10:42:46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2013-08-13/23:28:42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2013-08-13/23:40:42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2013-08-14/00:35:14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2013-08-14/00:47:14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2013-08-17/23:17:45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2013-08-17/23:29:45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2013-08-17/23:52:03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2013-08-18/00:04:03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1399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2013-08-19/00:57:13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2013-08-19/01:09:13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2013-08-20/01:08:28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2013-08-20/01:20:28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2013-08-28/06:18:48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2013-08-28/06:30:48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2013-08-28/07:53:35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2013-08-28/08:05:35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2013-08-31/01:57:02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2013-08-31/02:09:02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2013-08-31/04:21:26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2013-08-31/04:33:26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2013-09-01/05:17:27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2013-09-01/05:29:27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2013-09-01/07:59:50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2013-09-01/08:11:50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2013-09-01/08:20:38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2013-09-01/08:32:38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2013-09-02/02:57:04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2013-09-02/03:09:04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2013-09-03/22:49:28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2013-09-03/23:01:28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2013-09-04/08:02:21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2013-09-04/08:14:21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2013-09-04/08:33:41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2013-09-04/08:45:41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2013-09-05/06:14:10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2013-09-05/06:26:10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2013-09-23/03:40:42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2013-09-23/03:52:42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2013-09-25/05:23:06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2013-09-25/05:35:06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2013-09-27/20:13:07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2013-09-27/20:25:07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2013-09-30/01:15:03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2013-09-30/01:27:03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2013-10-02/01:55:37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2013-10-02/02:07:37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2013-10-14/04:26:15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2013-10-14/04:38:15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2013-10-15/21:10:31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2013-10-15/21:22:31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2013-10-16/01:33:31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2013-10-16/01:45:31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2013-10-17/00:18:07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2013-10-17/00:30:07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2013-10-17/00:23:05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2013-10-17/00:35:05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2014-09-18/10:27:35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2014-09-18/10:39:35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1458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2014-09-28/05:42:19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2014-09-28/05:54:19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2014-10-10/11:23:11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2014-10-10/11:35:11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2014-10-10/11:29:09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2014-10-10/11:41:09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2014-10-12/06:38:36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2014-10-12/06:50:36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2014-11-05/03:57:39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2014-11-05/04:09:39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2014-11-10/18:18:47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2014-11-10/18:30:47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2014-11-11/11:33:41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2014-11-11/11:45:41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2014-11-11/13:42:59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2014-11-11/13:54:59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2014-11-11/14:01:43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2014-11-11/14:13:43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2014-11-11/14:05:48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2014-11-11/14:17:48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2014-11-14/13:26:29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2014-11-14/13:38:29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2014-11-18/06:30:43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2014-11-18/06:42:43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2014-11-18/14:59:34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2014-11-18/15:11:34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2014-11-19/13:31:00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2014-11-19/13:43:00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2014-11-19/13:46:38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2014-11-19/13:58:38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2014-11-19/13:59:28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2014-11-19/14:11:28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2014-11-21/13:51:28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2014-11-21/14:03:28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2014-11-23/11:26:37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2014-11-23/11:38:37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2014-11-23/11:48:08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2014-11-23/12:00:08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2014-11-25/12:51:17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2014-11-25/13:03:17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2014-11-25/12:57:42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2014-11-25/13:09:42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2014-11-26/11:56:21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2014-11-26/12:08:21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2014-11-27/16:13:07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2014-11-27/16:25:07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2014-11-27/16:16:51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2014-11-27/16:28:51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2014-11-28/12:10:16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2014-11-28/12:22:16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2014-11-28/12:25:42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2014-11-28/12:37:42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2014-11-29/12:49:09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2014-11-29/13:01:09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2014-12-09/10:55:43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2014-12-09/11:07:43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2014-12-10/08:54:16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2014-12-10/09:06:16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2014-12-13/05:25:48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2014-12-13/05:37:48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2014-12-13/07:27:53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2014-12-13/07:39:53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2014-12-13/12:40:41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2014-12-13/12:52:41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2014-12-17/05:34:56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2014-12-17/05:46:56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2014-12-24/14:01:17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2014-12-24/14:13:17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2014-12-25/13:16:21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2014-12-25/13:28:21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2014-08-10/14:44:40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2014-08-10/14:56:40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2014-08-10/15:32:40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2014-08-10/15:44:40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2014-08-17/13:37:17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2014-08-17/13:49:17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2014-08-29/23:05:19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2014-08-29/23:17:19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2014-09-02/13:49:52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2014-09-02/14:01:52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2014-09-04/18:44:04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2014-09-04/18:56:04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2014-09-07/16:48:00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2014-09-07/17:00:00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2014-09-19/11:42:52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2014-09-19/11:54:52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1501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2014-09-19/11:49:20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2014-09-19/12:01:20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2014-09-19/14:31:15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2014-09-19/14:43:15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2014-09-20/10:32:08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2014-09-20/10:44:08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2014-09-20/14:26:07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2014-09-20/14:38:07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2014-09-24/09:25:16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2014-09-24/09:37:16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2014-09-28/13:09:00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2014-09-28/13:21:00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2014-10-05/13:29:35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2014-10-05/13:41:35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2014-10-06/12:43:20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2014-10-06/12:55:20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2014-10-06/13:19:40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2014-10-06/13:31:40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2014-10-06/13:31:41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2014-10-06/13:43:41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2014-10-14/12:47:33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2014-10-14/12:59:33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2014-10-15/12:49:23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2014-10-15/13:01:23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2014-10-15/12:57:11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2014-10-15/13:09:11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2014-10-15/13:02:35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2014-10-15/13:14:35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2014-10-15/13:06:34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2014-10-15/13:18:34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2014-10-15/13:13:18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2014-10-15/13:25:18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2014-10-15/13:25:13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2014-10-15/13:37:13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2014-10-15/14:09:36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2014-10-15/14:21:36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2014-10-17/15:22:54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2014-10-17/15:34:54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2014-10-18/08:59:57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2014-10-18/09:11:57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2014-10-18/09:25:57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2014-10-18/09:37:57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2014-10-18/09:48:56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2014-10-18/10:00:56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2014-10-18/10:18:03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2014-10-18/10:30:03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2014-10-20/09:06:13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2014-10-20/09:18:13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2014-10-21/08:54:18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2014-10-21/09:06:18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2014-10-22/10:43:24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2014-10-22/10:55:24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2014-10-24/11:22:05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2014-10-24/11:34:05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2014-10-24/12:19:21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2014-10-24/12:31:21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2014-10-26/10:27:15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2014-10-26/10:39:15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2014-10-26/18:38:54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2014-10-26/18:50:54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2014-10-26/19:04:27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2014-10-26/19:16:27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2014-10-27/10:10:46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2014-10-27/10:22:46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2014-10-27/10:18:18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2014-10-27/10:30:18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2014-10-27/15:23:20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2014-10-27/15:35:20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1499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2014-10-27/15:56:35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2014-10-27/16:08:35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2014-10-31/18:01:33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2014-10-31/18:13:33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2014-11-01/16:55:42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2014-11-01/17:07:42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2014-11-02/13:07:57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2014-11-02/13:19:57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2014-11-02/13:51:55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2014-11-02/14:03:55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2014-11-03/13:55:03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2014-11-03/14:07:03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2014-11-05/10:28:45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2014-11-05/10:40:45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2014-11-05/13:28:34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2014-11-05/13:40:34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2014-11-05/14:19:21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2014-11-05/14:31:21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1544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2014-11-06/12:11:06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2014-11-06/12:23:06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2014-11-08/12:46:58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2014-11-08/12:58:58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2014-11-08/13:55:53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2014-11-08/14:07:53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2014-11-08/14:00:25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2014-11-08/14:12:25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2014-11-08/22:22:53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2014-11-08/22:34:53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2014-11-10/13:06:26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2014-11-10/13:18:26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2014-11-10/15:37:57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2014-11-10/15:49:57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2014-11-11/14:01:28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2014-11-11/14:13:28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2014-11-15/08:25:57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2014-11-15/08:37:57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2014-11-15/16:37:58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2014-11-15/16:49:58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2014-11-15/16:43:33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2014-11-15/16:55:33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2014-11-22/21:23:08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2014-11-22/21:35:08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2014-11-23/17:57:00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2014-11-23/18:09:00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2014-11-23/18:07:34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2014-11-23/18:19:34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2014-11-24/16:58:57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2014-11-24/17:10:57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2014-12-06/11:43:16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2014-12-06/11:55:16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2014-12-13/13:05:20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2014-12-13/13:17:20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2014-12-24/16:39:38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2014-12-24/16:51:38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2014-12-24/16:47:49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2014-12-24/16:59:49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2014-12-25/13:37:35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2014-12-25/13:49:35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2014-12-29/17:04:32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2014-12-29/17:16:32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2014-08-10/15:33:48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2014-08-10/15:45:48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2014-09-01/13:52:36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2014-09-01/14:04:36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2014-09-06/18:06:25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2014-09-06/18:18:25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2014-09-07/16:48:11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2014-09-07/17:00:11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2014-09-24/12:35:26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2014-09-24/12:47:26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2014-09-28/10:59:44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2014-09-28/11:11:44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2014-09-29/11:24:35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2014-09-29/11:36:35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2014-10-06/12:44:56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2014-10-06/12:56:56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2014-10-06/12:56:00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2014-10-06/13:08:00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2014-10-07/13:16:03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2014-10-07/13:28:03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2014-10-08/10:25:01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2014-10-08/10:37:01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2014-10-08/10:41:38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2014-10-08/10:53:38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2014-10-08/11:27:36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2014-10-08/11:39:36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2014-10-09/13:38:57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2014-10-09/13:50:57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2014-10-10/15:53:32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2014-10-10/16:05:32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2014-10-12/09:37:29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2014-10-12/09:49:29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2014-10-12/09:45:53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2014-10-12/09:57:53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2014-10-12/09:57:56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2014-10-12/10:09:56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2014-10-12/11:47:23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2014-10-12/11:59:23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2014-10-12/12:47:13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2014-10-12/12:59:13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2014-10-12/13:50:20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2014-10-12/14:02:20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2014-10-13/13:13:56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2014-10-13/13:25:56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1587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2014-10-13/13:41:20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2014-10-13/13:53:20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2014-10-16/14:49:00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2014-10-16/15:01:00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2014-10-16/15:03:19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2014-10-16/15:15:19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2014-10-17/14:40:47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2014-10-17/14:52:47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2014-10-18/09:04:28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2014-10-18/09:16:28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2014-10-18/09:20:47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2014-10-18/09:32:47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2014-10-18/09:48:10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2014-10-18/10:00:10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2014-10-18/09:58:34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2014-10-18/10:10:34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2014-10-18/10:17:36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2014-10-18/10:29:36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2014-10-18/11:33:40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2014-10-18/11:45:40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2014-10-21/11:38:25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2014-10-21/11:50:25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2014-10-22/10:04:00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2014-10-22/10:16:00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2014-10-22/11:09:43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2014-10-22/11:21:43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2014-10-23/10:54:34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2014-10-23/11:06:34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2014-10-24/11:20:06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2014-10-24/11:32:06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2014-10-27/10:20:32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2014-10-27/10:32:32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2014-10-27/10:36:08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2014-10-27/10:48:08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2014-10-27/15:21:43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2014-10-27/15:33:43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2014-10-27/19:01:07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2014-10-27/19:13:07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2014-10-28/14:17:03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2014-10-28/14:29:03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2014-10-29/14:52:18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2014-10-29/15:04:18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2014-10-29/17:48:20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2014-10-29/18:00:20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2014-10-30/17:33:44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2014-10-30/17:45:44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2014-10-30/20:19:07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2014-10-30/20:31:07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2014-10-30/20:43:02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2014-10-30/20:55:02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2014-10-31/07:35:15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2014-10-31/07:47:15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2014-10-31/09:29:15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2014-10-31/09:41:15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2014-10-31/13:01:19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2014-10-31/13:13:19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2014-10-31/17:18:23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2014-10-31/17:30:23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2014-11-02/13:09:42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2014-11-02/13:21:42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2014-11-03/04:58:01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2014-11-03/05:10:01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2014-11-03/07:33:46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2014-11-03/07:45:46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2014-11-03/19:18:49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2014-11-03/19:30:49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2014-11-04/15:24:32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2014-11-04/15:36:32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2014-11-04/20:34:41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2014-11-04/20:46:41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2014-11-05/10:28:03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2014-11-05/10:40:03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2014-11-06/06:45:10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2014-11-06/06:57:10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2014-11-06/07:16:03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2014-11-06/07:28:03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2014-11-06/07:53:36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2014-11-06/08:05:36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2014-11-06/20:09:33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2014-11-06/20:21:33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2014-11-07/06:54:43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2014-11-07/07:06:43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2014-11-07/07:06:48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2014-11-07/07:18:48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2014-11-07/16:33:18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2014-11-07/16:45:18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2014-11-10/10:30:05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2014-11-10/10:42:05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2014-11-10/10:53:48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2014-11-10/11:05:48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2014-11-10/14:51:57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2014-11-10/15:03:57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2014-11-10/15:36:32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2014-11-10/15:48:32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2014-11-15/07:23:22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2014-11-15/07:35:22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2014-11-15/07:36:12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2014-11-15/07:48:12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2014-11-15/19:17:28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2014-11-15/19:29:28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2014-11-18/06:29:49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2014-11-18/06:41:49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2014-11-19/13:57:24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2014-11-19/14:09:24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2014-11-19/17:57:17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2014-11-19/18:09:17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2014-11-21/18:19:17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2014-11-21/18:31:17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2014-11-22/19:39:21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2014-11-22/19:51:21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2014-11-23/17:45:44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2014-11-23/17:57:44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2014-11-24/16:30:49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2014-11-24/16:42:49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2014-11-24/16:57:58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2014-11-24/17:09:58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2014-11-26/10:16:54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2014-11-26/10:28:54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2014-12-02/06:24:51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2014-12-02/06:36:51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2014-12-03/16:59:56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2014-12-03/17:11:56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2014-12-06/19:06:25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2014-12-06/19:18:25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2014-12-08/09:17:07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2014-12-08/09:29:07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2014-12-08/15:56:14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2014-12-08/16:08:14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2014-12-09/18:04:09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2014-12-09/18:16:09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2014-12-10/08:54:37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2014-12-10/09:06:37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2014-12-25/13:37:59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2014-12-25/13:49:59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2015-11-02/14:29:07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2015-11-02/14:41:07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2015-11-13/10:08:01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2015-11-13/10:20:01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2015-11-13/15:39:45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2015-11-13/15:51:45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2015-11-15/11:03:07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2015-11-15/11:15:07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2015-11-18/15:12:35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2015-11-18/15:24:35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2015-11-18/15:25:48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2015-11-18/15:37:48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2015-11-20/09:51:28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2015-11-20/10:03:28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2015-11-24/09:57:50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2015-11-24/10:09:50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2015-11-24/10:04:48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2015-11-24/10:16:48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2015-11-28/12:17:41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2015-11-28/12:29:41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2015-11-30/08:30:23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2015-11-30/08:42:23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2015-12-01/09:48:30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2015-12-01/10:00:30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2015-12-05/08:14:01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2015-12-05/08:26:01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2015-12-05/12:20:27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2015-12-05/12:32:27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2015-12-05/12:37:09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2015-12-05/12:49:09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2015-12-05/12:46:32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2015-12-05/12:58:32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2015-12-05/12:57:42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2015-12-05/13:09:42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2015-12-06/10:52:23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2015-12-06/11:04:23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2015-12-06/11:28:56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2015-12-06/11:40:56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1673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2015-12-07/08:35:16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2015-12-07/08:47:16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2015-12-08/08:49:34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2015-12-08/09:01:34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2015-12-09/11:49:07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2015-12-09/12:01:07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2015-12-09/12:06:19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2015-12-09/12:18:19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2015-12-09/12:25:55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2015-12-09/12:37:55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2015-12-09/12:30:07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2015-12-09/12:42:07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2015-12-10/08:11:47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2015-12-10/08:23:47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2015-12-15/09:13:59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2015-12-15/09:25:59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2015-12-16/09:34:22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2015-12-16/09:46:22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2015-12-16/10:04:55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2015-12-16/10:16:55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2015-12-16/10:27:22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2015-12-16/10:39:22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2015-12-16/10:45:21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2015-12-16/10:57:21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2015-12-17/09:51:11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2015-12-17/10:03:11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2015-12-17/10:04:08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2015-12-17/10:16:08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2015-12-17/10:56:30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2015-12-17/11:08:30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2015-12-17/11:01:26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2015-12-17/11:13:26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2015-12-20/02:36:57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2015-12-20/02:48:57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2015-12-20/04:42:55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2015-12-20/04:54:55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2015-12-20/05:02:09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2015-12-20/05:14:09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2015-12-20/05:08:25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2015-12-20/05:20:25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2015-12-23/07:40:26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2015-12-23/07:52:26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2015-12-27/09:18:08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2015-12-27/09:30:08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2015-12-28/08:31:40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2015-12-28/08:43:40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2015-12-30/08:58:42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2015-12-30/09:10:42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2015-12-31/06:02:01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2015-12-31/06:14:01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2015-10-13/15:08:00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2015-10-13/15:20:00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2015-10-27/13:05:45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2015-10-27/13:17:45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2015-10-29/09:05:20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2015-10-29/09:17:20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2015-10-30/11:45:43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2015-10-30/11:57:43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2015-10-30/12:18:42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2015-10-30/12:30:42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2015-11-01/10:24:31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2015-11-01/10:36:31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2015-11-02/14:00:17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2015-11-02/14:12:17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2015-11-03/11:18:40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2015-11-03/11:30:40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2015-11-13/09:51:07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2015-11-13/10:03:07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2015-11-13/10:08:57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2015-11-13/10:20:57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2015-11-16/09:10:25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2015-11-16/09:22:25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2015-11-18/08:59:20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2015-11-18/09:11:20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2015-11-18/09:51:49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2015-11-18/10:03:49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2015-11-18/15:27:24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2015-11-18/15:39:24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2015-11-19/08:27:11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2015-11-19/08:39:11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2015-11-19/08:43:42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2015-11-19/08:55:42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2015-11-19/09:15:59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2015-11-19/09:27:59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2015-11-19/10:33:26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2015-11-19/10:45:26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1716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2015-11-20/08:50:01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2015-11-20/09:02:01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2015-11-20/08:56:15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2015-11-20/09:08:15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2015-11-20/09:05:07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2015-11-20/09:17:07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2015-11-20/09:16:33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2015-11-20/09:28:33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2015-11-20/09:40:02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2015-11-20/09:52:02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2015-11-24/09:00:57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2015-11-24/09:12:57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2015-11-24/09:52:51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2015-11-24/10:04:51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2015-11-24/10:01:24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2015-11-24/10:13:24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2015-11-28/06:29:14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2015-11-28/06:41:14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2015-11-30/05:21:13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2015-11-30/05:33:13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2015-11-30/05:30:17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2015-11-30/05:42:17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2015-11-30/06:16:32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2015-11-30/06:28:32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2015-11-30/08:33:06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2015-11-30/08:45:06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2015-12-01/09:11:23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2015-12-01/09:23:23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2015-12-03/04:59:35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2015-12-03/05:11:35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2015-12-03/06:35:25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2015-12-03/06:47:25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2015-12-03/08:06:52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2015-12-03/08:18:52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2015-12-04/05:34:36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2015-12-04/05:46:36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2015-12-04/05:38:29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2015-12-04/05:50:29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2015-12-04/06:28:23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2015-12-04/06:40:23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2015-12-05/07:56:24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2015-12-05/08:08:24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2015-12-05/08:10:55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2015-12-05/08:22:55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2015-12-07/04:57:36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2015-12-07/05:09:36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2015-12-08/07:04:43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2015-12-08/07:16:43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2015-12-09/11:58:45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2015-12-09/12:10:45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2015-12-10/07:36:52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2015-12-10/07:48:52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1699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2015-12-14/08:24:34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2015-12-14/08:36:34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2015-12-14/08:51:57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2015-12-14/09:03:57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2015-12-21/07:35:04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2015-12-21/07:47:04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2015-12-21/07:39:50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2015-12-21/07:51:50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2015-12-22/05:53:59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2015-12-22/06:05:59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2015-12-22/08:00:21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2015-12-22/08:12:21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2015-12-24/04:23:12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2015-12-24/04:35:12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2015-12-24/04:43:11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2015-12-24/04:55:11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2015-12-24/05:05:15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2015-12-24/05:17:15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2015-12-24/06:05:52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2015-12-24/06:17:52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2015-12-24/06:21:15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2015-12-24/06:33:15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2015-12-25/04:08:49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2015-12-25/04:20:49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2015-12-25/05:32:10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2015-12-25/05:44:10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2015-12-25/05:37:28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2015-12-25/05:49:28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2015-12-26/07:27:21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2015-12-26/07:39:21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2015-12-26/07:48:04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2015-12-26/08:00:04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2015-12-31/05:18:22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2015-12-31/05:30:22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1759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2015-12-31/06:03:01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2015-12-31/06:15:01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2015-10-20/13:21:03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2015-10-20/13:33:03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2015-10-23/14:03:17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2015-10-23/14:15:17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2015-10-23/16:36:32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2015-10-23/16:48:32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2015-10-30/15:52:08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2015-10-30/16:04:08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2015-11-07/10:31:08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2015-11-07/10:43:08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2015-11-08/15:35:34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2015-11-08/15:47:34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2015-11-13/09:50:13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2015-11-13/10:02:13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2015-11-18/09:04:58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2015-11-18/09:16:58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2015-11-18/09:51:16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2015-11-18/10:03:16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2015-11-18/15:12:15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2015-11-18/15:24:15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2015-11-18/15:25:33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2015-11-18/15:37:33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2015-11-19/09:15:23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2015-11-19/09:27:23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2015-11-20/09:04:25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2015-11-20/09:16:25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2015-11-20/09:38:46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2015-11-20/09:50:46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2015-11-22/14:25:48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2015-11-22/14:37:48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2015-11-24/09:52:24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2015-11-24/10:04:24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2015-11-24/10:01:02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2015-11-24/10:13:02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2015-11-26/11:27:50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2015-11-26/11:39:50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2015-11-26/13:02:11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2015-11-26/13:14:11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2015-11-30/05:20:49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2015-11-30/05:32:49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2015-11-30/06:16:01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2015-11-30/06:28:01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2015-11-30/08:32:12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2015-11-30/08:44:12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2015-12-01/09:47:55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2015-12-01/09:59:55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2015-12-03/06:34:18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2015-12-03/06:46:18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2015-12-03/08:06:46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2015-12-03/08:18:46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2015-12-05/08:11:48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2015-12-05/08:23:48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2015-12-07/08:13:08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2015-12-07/08:25:08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2015-12-09/12:06:09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2015-12-09/12:18:09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2015-12-09/12:25:04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2015-12-09/12:37:04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2015-12-10/06:45:22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2015-12-10/06:57:22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2015-12-10/07:34:33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2015-12-10/07:46:33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2015-12-12/09:06:18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2015-12-12/09:18:18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2015-12-13/08:55:52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2015-12-13/09:07:52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2015-12-14/08:51:55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2015-12-14/09:03:55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2015-12-16/09:48:44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2015-12-16/10:00:44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2015-12-16/10:04:13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2015-12-16/10:16:13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2015-12-16/10:26:29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2015-12-16/10:38:29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2015-12-16/10:44:34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2015-12-16/10:56:34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2015-12-17/10:04:01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2015-12-17/10:16:01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2015-12-17/10:55:46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2015-12-17/11:07:46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2015-12-20/05:09:03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2015-12-20/05:21:03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2015-12-23/07:40:47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2015-12-23/07:52:47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1802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2015-12-23/11:16:28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2015-12-23/11:28:28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2015-12-24/06:01:57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2015-12-24/06:13:57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2015-12-24/06:07:52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2015-12-24/06:19:52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2015-12-24/06:21:14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2015-12-24/06:33:14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2015-12-25/05:32:06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2015-12-25/05:44:06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2015-12-25/08:14:17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2015-12-25/08:26:17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2015-12-26/07:27:45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2015-12-26/07:39:45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2015-12-26/07:36:09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2015-12-26/07:48:09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2015-12-26/07:49:04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2015-12-26/08:01:04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2015-12-28/08:31:21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2015-12-28/08:43:21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2015-12-29/04:54:07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2015-12-29/05:06:07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2015-12-31/06:02:31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2015-12-31/06:14:31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2016-01-03/11:26:23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2016-01-03/11:38:23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2016-01-06/08:02:03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2016-01-06/08:14:03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2016-01-06/07:31:02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2016-01-06/07:43:02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2016-01-07/06:59:46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2016-01-07/07:11:46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2016-01-07/07:46:23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2016-01-07/07:58:23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2016-01-09/08:17:10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2016-01-09/08:29:10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2016-01-10/08:13:57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2016-01-10/08:25:57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2016-01-12/10:23:31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2016-01-12/10:35:31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2016-01-14/05:52:13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2016-01-14/06:04:13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2016-01-14/06:01:18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2016-01-14/06:13:18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2016-01-14/08:10:56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2016-01-14/08:22:56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2016-01-17/07:33:54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2016-01-17/07:45:54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2016-01-17/07:45:16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2016-01-17/07:57:16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2016-01-21/05:41:00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2016-01-21/05:53:00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2016-01-23/12:59:12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2016-01-23/13:11:12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2016-02-02/14:43:24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2016-02-02/14:55:24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2016-02-10/09:39:56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2016-02-10/09:51:56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2016-01-03/05:23:41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2016-01-03/05:35:41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2016-01-03/05:30:48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2016-01-03/05:42:48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2016-01-03/06:57:09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2016-01-03/07:09:09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2016-01-14/05:50:26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2016-01-14/06:02:26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2016-01-17/07:45:22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2016-01-17/07:57:22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2016-01-21/05:50:29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2016-01-21/06:02:29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2016-01-30/07:37:41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2016-01-30/07:49:41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2016-12-06/12:50:27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2016-12-06/13:02:27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2016-12-07/07:23:30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2016-12-07/07:35:30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2016-12-18/06:40:56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2016-12-18/06:52:56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2016-01-03/05:32:10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2016-01-03/05:44:10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2016-01-03/06:19:28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2016-01-03/06:31:28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2016-01-10/08:07:05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2016-01-10/08:19:05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2016-01-10/08:13:54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2016-01-10/08:25:54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1845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2016-01-14/05:50:04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2016-01-14/06:02:04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2016-01-14/06:00:51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2016-01-14/06:12:51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2016-01-14/08:23:22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2016-01-14/08:35:22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2016-01-17/07:44:41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2016-01-17/07:56:41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2016-01-21/05:40:15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2016-01-21/05:52:15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2016-01-21/05:50:05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2016-01-21/06:02:05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2016-01-25/10:13:28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2016-01-25/10:25:28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2016-01-25/10:38:55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2016-01-25/10:50:55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2016-01-30/07:37:21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2016-01-30/07:49:21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2016-02-23/11:57:18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2016-02-23/12:09:18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2016-12-19/03:56:40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2016-12-19/04:08:40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2016-12-20/09:28:50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2016-12-20/09:40:50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2017-01-18/05:26:21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2017-01-18/05:38:21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2017-01-27/04:28:38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2017-01-27/04:40:38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2017-02-11/06:12:00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2017-02-11/06:24:00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2017-02-12/07:27:33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2017-02-12/07:39:33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2017-02-12/07:39:56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2017-02-12/07:51:56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2017-02-12/08:51:11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2017-02-12/09:03:11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2017-02-12/09:02:10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2017-02-12/09:14:10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2017-02-12/09:07:01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2017-02-12/09:19:01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2017-02-13/04:29:05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2017-02-13/04:41:05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2017-02-13/07:17:19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2017-02-13/07:29:19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2017-02-13/10:04:33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2017-02-13/10:16:33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2017-02-15/06:51:38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2017-02-15/07:03:38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2017-02-16/06:18:46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2017-02-16/06:30:46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2017-02-16/06:26:11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2017-02-16/06:38:11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2017-02-17/03:39:17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2017-02-17/03:51:17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2017-02-19/04:14:10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2017-02-19/04:26:10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2017-02-20/07:18:34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2017-02-20/07:30:34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2017-02-27/03:36:48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2017-02-27/03:48:48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2017-03-01/10:19:57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2017-03-01/10:31:57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2017-03-01/10:40:04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2017-03-01/10:52:04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2017-03-10/05:39:05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2017-03-10/05:51:05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2017-03-10/10:04:22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2017-03-10/10:16:22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2017-03-13/07:26:21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2017-03-13/07:38:21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2017-03-14/03:11:53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2017-03-14/03:23:53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2017-03-14/03:45:59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2017-03-14/03:57:59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2017-03-14/04:05:57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2017-03-14/04:17:57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2017-03-14/14:18:01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2017-03-14/14:30:01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2017-03-15/06:49:29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2017-03-15/07:01:29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2017-03-17/08:02:44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2017-03-17/08:14:44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2017-03-19/09:28:53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2017-03-19/09:40:53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2017-03-19/15:27:45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2017-03-19/15:39:45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1888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2017-03-25/06:01:10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2017-03-25/06:13:10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2017-03-25/13:47:13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2017-03-25/13:59:13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2017-03-27/05:29:41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2017-03-27/05:41:41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2017-03-27/05:43:07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2017-03-27/05:55:07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2017-03-27/05:49:34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2017-03-27/06:01:34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2017-03-28/06:20:48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2017-03-28/06:32:48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2017-03-29/05:04:36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2017-03-29/05:16:36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2017-03-30/12:47:15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2017-03-30/12:59:15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2017-04-01/06:27:25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2017-04-01/06:39:25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2017-04-04/06:50:28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2017-04-04/07:02:28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2017-04-05/16:46:27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2017-04-05/16:58:27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2017-04-07/07:35:14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2017-04-07/07:47:14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2017-04-08/06:20:47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2017-04-08/06:32:47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2017-04-08/07:08:21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2017-04-08/07:20:21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2017-04-16/09:08:06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2017-04-16/09:20:06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2017-04-22/10:01:04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2017-04-22/10:13:04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2017-04-22/11:19:53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2017-04-22/11:31:53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2017-04-23/08:54:06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2017-04-23/09:06:06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2017-04-25/08:52:04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2017-04-25/09:04:04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2017-01-13/10:19:07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2017-01-13/10:31:07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2017-01-15/07:19:38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2017-01-15/07:31:38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2017-01-24/04:53:11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2017-01-24/05:05:11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2017-01-24/05:53:13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2017-01-24/06:05:13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2017-02-05/05:47:32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2017-02-05/05:59:32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2017-02-09/09:54:54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2017-02-09/10:06:54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2017-02-12/07:42:05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2017-02-12/07:54:05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2017-02-13/01:12:31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2017-02-13/01:24:31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2017-02-13/07:27:06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2017-02-13/07:39:06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2017-02-14/05:27:19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2017-02-14/05:39:19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2017-02-15/04:01:28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2017-02-15/04:13:28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2017-02-16/06:17:58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2017-02-16/06:29:58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2017-02-16/06:26:10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2017-02-16/06:38:10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2017-02-17/08:35:51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2017-02-17/08:47:51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2017-02-18/03:38:56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2017-02-18/03:50:56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2017-02-19/04:14:47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2017-02-19/04:26:47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2017-02-21/04:42:10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2017-02-21/04:54:10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2017-02-21/10:22:11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2017-02-21/10:34:11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2017-02-22/00:33:04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2017-02-22/00:45:04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2017-02-22/04:33:02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2017-02-22/04:45:02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2017-02-22/04:44:45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2017-02-22/04:56:45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2017-02-22/04:59:52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2017-02-22/05:11:52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2017-02-23/03:51:00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2017-02-23/04:03:00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2017-02-24/02:27:06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2017-02-24/02:39:06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1931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2017-02-25/07:30:37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2017-02-25/07:42:37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2017-02-27/03:35:41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2017-02-27/03:47:41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2017-02-27/03:59:08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2017-02-27/04:11:08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2017-02-27/08:24:11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2017-02-27/08:36:11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2017-02-28/04:50:10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2017-02-28/05:02:10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2017-03-02/05:51:24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2017-03-02/06:03:24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2017-03-02/06:01:01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2017-03-02/06:13:01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2017-03-03/02:10:08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2017-03-03/02:22:08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2017-03-04/03:24:01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2017-03-04/03:36:01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2017-03-04/04:48:27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2017-03-04/05:00:27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2017-03-05/04:00:08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2017-03-05/04:12:08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2017-03-05/04:04:52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2017-03-05/04:16:52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2017-03-13/07:26:46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2017-03-13/07:38:46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2017-03-14/03:14:07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2017-03-14/03:26:07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2017-03-14/03:47:39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2017-03-14/03:59:39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2017-03-14/04:05:25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2017-03-14/04:17:25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2017-03-14/09:54:15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2017-03-14/10:06:15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1899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2017-03-15/06:48:14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2017-03-15/07:00:14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2017-03-17/08:04:52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2017-03-17/08:16:52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2017-03-17/09:26:17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2017-03-17/09:38:17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2017-03-17/09:33:40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2017-03-17/09:45:40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2017-03-24/11:37:11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2017-03-24/11:49:11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2017-03-25/04:00:47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2017-03-25/04:12:47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2017-03-25/05:22:47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2017-03-25/05:34:47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2017-03-25/05:58:42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2017-03-25/06:10:42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2017-03-26/10:17:15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2017-03-26/10:29:15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2017-03-26/10:36:57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2017-03-26/10:48:57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2017-03-27/05:49:54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2017-03-27/06:01:54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2017-03-28/06:19:56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2017-03-28/06:31:56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2017-03-31/02:15:32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2017-03-31/02:27:32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2017-04-01/06:04:35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2017-04-01/06:16:35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2017-04-01/09:10:25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2017-04-01/09:22:25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2017-04-07/07:24:51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2017-04-07/07:36:51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2017-04-07/07:35:45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2017-04-07/07:47:45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2017-04-08/06:19:26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2017-04-08/06:31:26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2017-04-11/09:59:58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2017-04-11/10:11:58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2017-04-16/07:32:51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2017-04-16/07:44:51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2017-04-17/07:55:34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2017-04-17/08:07:34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2018-01-30/01:57:12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2018-01-30/02:09:12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2018-01-31/06:47:29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2018-01-31/06:59:29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2018-02-01/08:15:23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2018-02-01/08:27:23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2018-02-06/04:21:31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2018-02-06/04:33:31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2018-02-07/08:10:34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2018-02-07/08:22:34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1974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2018-02-09/12:19:11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2018-02-09/12:31:11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2018-02-13/03:55:25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2018-02-13/04:07:25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2018-02-16/05:36:45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2018-02-16/05:48:45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2018-02-16/10:31:59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2018-02-16/10:43:59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2018-02-17/04:55:54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2018-02-17/05:07:54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2018-02-17/05:01:59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2018-02-17/05:13:59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2018-02-22/00:32:15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2018-02-22/00:44:15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2018-02-23/09:04:44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2018-02-23/09:16:44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2018-02-24/07:28:37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2018-02-24/07:40:37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2018-02-24/07:32:25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2018-02-24/07:44:25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2018-02-24/13:41:34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2018-02-24/13:53:34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2018-03-02/22:06:18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2018-03-02/22:18:18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2018-03-02/23:18:36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2018-03-02/23:30:36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2018-03-04/05:16:11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2018-03-04/05:28:11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2018-03-04/05:22:37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2018-03-04/05:34:37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2018-03-04/05:43:16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2018-03-04/05:55:16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2018-03-04/06:40:38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2018-03-04/06:52:38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2018-03-05/08:40:14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2018-03-05/08:52:14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2018-03-05/08:47:29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2018-03-05/08:59:29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2018-03-05/11:45:28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2018-03-05/11:57:28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2018-03-05/11:58:26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2018-03-05/12:10:26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2018-03-05/12:12:25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2018-03-05/12:24:25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2018-03-21/06:13:34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2018-03-21/06:25:34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2018-03-22/12:34:54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2018-03-22/12:46:54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2018-03-22/12:42:10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2018-03-22/12:54:10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2018-03-24/17:50:26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2018-03-24/18:02:26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2018-03-24/18:18:36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2018-03-24/18:30:36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2018-03-25/21:01:27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2018-03-25/21:13:27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2018-03-29/10:27:38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2018-03-29/10:39:38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2018-03-29/10:34:03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2018-03-29/10:46:03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2018-03-30/08:09:49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2018-03-30/08:21:49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2018-03-30/08:46:13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2018-03-30/08:58:13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2018-03-30/14:43:53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2018-03-30/14:55:53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2018-04-02/20:25:56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2018-04-02/20:37:56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2018-04-04/08:52:29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2018-04-04/09:04:29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2018-04-06/03:58:19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2018-04-06/04:10:19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2018-04-06/09:42:49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2018-04-06/09:54:49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2018-04-06/10:14:23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2018-04-06/10:26:23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2018-04-06/12:02:57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2018-04-06/12:14:57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2018-04-06/12:08:41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2018-04-06/12:20:41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2018-04-06/12:18:30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2018-04-06/12:30:30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2018-04-06/13:19:15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2018-04-06/13:31:15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2018-04-06/13:29:15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2018-04-06/13:41:15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2017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2018-04-06/13:33:30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2018-04-06/13:45:30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2018-04-06/16:48:38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2018-04-06/17:00:38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2018-04-06/17:06:47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2018-04-06/17:18:47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2018-04-06/17:25:49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2018-04-06/17:37:49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2018-04-06/17:30:01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2018-04-06/17:42:01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2018-04-07/07:45:43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2018-04-07/07:57:43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2018-04-07/08:43:57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2018-04-07/08:55:57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2018-04-07/08:49:49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2018-04-07/09:01:49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2018-04-07/15:49:17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2018-04-07/16:01:17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2018-04-07/16:09:25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2018-04-07/16:21:25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2018-04-07/16:19:38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2018-04-07/16:31:38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2018-04-07/16:24:13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2018-04-07/16:36:13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2018-04-07/16:30:22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2018-04-07/16:42:22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2018-04-07/16:34:37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2018-04-07/16:46:37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2018-04-07/16:38:28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2018-04-07/16:50:28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2018-04-09/18:01:01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2018-04-09/18:13:01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2018-04-12/03:07:44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2018-04-12/03:19:44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2018-04-13/11:47:22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2018-04-13/11:59:22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2018-04-14/12:50:30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2018-04-14/13:02:30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2018-04-14/12:56:10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2018-04-14/13:08:10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2018-04-15/15:17:21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2018-04-15/15:29:21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2018-04-17/21:50:27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2018-04-17/22:02:27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2018-04-28/10:36:22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2018-04-28/10:48:22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2018-04-29/10:25:00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2018-04-29/10:37:00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2018-05-07/11:31:54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2018-05-07/11:43:54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2018-05-08/12:36:02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2018-05-08/12:48:02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2018-01-26/07:13:57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2018-01-26/07:25:57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2018-01-26/07:19:07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2018-01-26/07:31:07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2018-02-06/03:30:52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2018-02-06/03:42:52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2018-02-06/04:21:07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2018-02-06/04:33:07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2018-02-07/07:47:30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2018-02-07/07:59:30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2018-02-07/08:08:45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2018-02-07/08:20:45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2018-02-11/07:58:23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2018-02-11/08:10:23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2018-02-17/23:59:36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2018-02-18/00:11:36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2018-02-22/00:01:21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2018-02-22/00:13:21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1999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2018-02-26/01:33:44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2018-02-26/01:45:44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2018-02-27/11:27:53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2018-02-27/11:39:53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2018-02-27/12:42:58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2018-02-27/12:54:58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2018-03-05/21:34:23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2018-03-05/21:46:23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2018-03-05/23:27:22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2018-03-05/23:39:22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2018-03-07/10:10:40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2018-03-07/10:22:40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2018-03-07/11:23:13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2018-03-07/11:35:13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2018-03-20/18:48:09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2018-03-20/19:00:09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2060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2018-03-20/19:15:25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2018-03-20/19:27:25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2018-03-20/19:27:12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2018-03-20/19:39:12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2018-03-23/10:06:10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2018-03-23/10:18:10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2018-03-23/12:26:35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2018-03-23/12:38:35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2018-03-23/12:36:34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2018-03-23/12:48:34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2018-03-24/14:18:43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2018-03-24/14:30:43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2018-03-31/12:18:19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2018-03-31/12:30:19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2018-03-31/16:38:56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2018-03-31/16:50:56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2018-03-31/16:48:08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2018-03-31/17:00:08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2018-04-01/16:54:36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2018-04-01/17:06:36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2018-04-01/17:41:43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2018-04-01/17:53:43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2018-04-01/18:08:23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2018-04-01/18:20:23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2018-04-01/18:31:25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2018-04-01/18:43:25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2018-04-01/18:52:32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2018-04-01/19:04:32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2018-04-01/19:06:16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2018-04-01/19:18:16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2018-04-02/20:26:11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2018-04-02/20:38:11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2018-04-02/21:38:41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2018-04-02/21:50:41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2018-04-04/10:48:29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2018-04-04/11:00:29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2018-04-04/10:56:26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2018-04-04/11:08:26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2018-04-04/11:03:07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2018-04-04/11:15:07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2018-04-04/15:50:46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2018-04-04/16:02:46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2018-04-05/14:36:43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2018-04-05/14:48:43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2018-04-05/14:56:34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2018-04-05/15:08:34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2018-04-05/15:52:05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2018-04-05/16:04:05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2018-04-05/16:30:40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2018-04-05/16:42:40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2018-04-05/17:14:36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2018-04-05/17:26:36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2018-04-07/10:57:41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2018-04-07/11:09:41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2018-04-07/12:50:50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2018-04-07/13:02:50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2018-04-07/13:27:46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2018-04-07/13:39:46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2018-04-08/11:56:54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2018-04-08/12:08:54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2018-04-15/13:37:39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2018-04-15/13:49:39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2018-04-15/13:53:44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2018-04-15/14:05:44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2018-04-19/12:30:11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2018-04-19/12:42:11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2018-04-19/12:36:07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2018-04-19/12:48:07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2018-04-23/13:50:20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2018-04-23/14:02:20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2018-04-27/14:54:00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2018-04-27/15:06:00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2018-04-27/15:58:03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2018-04-27/16:10:03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2018-05-17/12:23:40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2018-05-17/12:35:40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2018-05-17/12:30:01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2018-05-17/12:42:01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2018-05-25/12:59:47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2018-05-25/13:11:47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2018-01-29/08:51:12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2018-01-29/09:03:12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2018-01-30/08:10:38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2018-01-30/08:22:38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2018-02-05/12:54:35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2018-02-05/13:06:35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2103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2018-02-10/09:08:20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2018-02-10/09:20:20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2018-02-10/09:52:56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2018-02-10/10:04:56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2018-02-16/09:39:54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2018-02-16/09:51:54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2018-02-16/09:53:13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2018-02-16/10:05:13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2018-02-19/04:58:36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2018-02-19/05:10:36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2018-02-21/09:03:35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2018-02-21/09:15:35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2018-02-22/14:44:30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2018-02-22/14:56:30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2018-02-22/18:12:31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2018-02-22/18:24:31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2018-02-23/21:11:27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2018-02-23/21:23:27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2018-02-25/07:14:22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2018-02-25/07:26:22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2018-02-26/06:57:28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2018-02-26/07:09:28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2018-02-26/07:04:55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2018-02-26/07:16:55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2018-02-26/09:57:55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2018-02-26/10:09:55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2018-02-27/10:18:04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2018-02-27/10:30:04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2018-03-03/08:17:10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2018-03-03/08:29:10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2018-03-03/08:23:15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2018-03-03/08:35:15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2018-03-08/06:09:09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2018-03-08/06:21:09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2018-03-21/16:51:10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2018-03-21/17:03:10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2018-03-21/17:28:57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2018-03-21/17:40:57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2018-03-22/18:37:51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2018-03-22/18:49:51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2018-03-23/01:31:17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2018-03-23/01:43:17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2018-03-23/01:41:49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2018-03-23/01:53:49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2018-03-26/17:03:50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2018-03-26/17:15:50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2018-03-28/22:29:38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2018-03-28/22:41:38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2018-03-30/13:18:27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2018-03-30/13:30:27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2018-03-31/10:42:22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2018-03-31/10:54:22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2018-03-31/10:50:13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2018-03-31/11:02:13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2018-03-31/12:15:51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2018-03-31/12:27:51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2018-03-31/16:33:34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2018-03-31/16:45:34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2018-03-31/16:38:47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2018-03-31/16:50:47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2018-03-31/16:53:23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2018-03-31/17:05:23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2018-03-31/19:26:00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2018-03-31/19:38:00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2018-03-31/19:40:17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2018-03-31/19:52:17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2018-03-31/21:06:26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2018-03-31/21:18:26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2018-04-01/11:53:10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2018-04-01/12:05:10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2018-04-01/17:36:45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2018-04-01/17:48:45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2018-04-01/21:03:21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2018-04-01/21:15:21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2018-04-01/21:08:30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2018-04-01/21:20:30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2018-04-02/20:25:11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2018-04-02/20:37:11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2018-04-02/20:31:54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2018-04-02/20:43:54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2018-04-04/13:18:23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2018-04-04/13:30:23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2018-04-06/12:14:11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2018-04-06/12:26:11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2018-04-06/13:29:52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2018-04-06/13:41:52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2146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2018-04-06/13:38:31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2018-04-06/13:50:31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2018-04-06/17:09:28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2018-04-06/17:21:28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2018-04-06/17:24:40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2018-04-06/17:36:40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2018-04-06/17:38:28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2018-04-06/17:50:28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2018-04-06/17:43:30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2018-04-06/17:55:30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2018-04-06/19:58:42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2018-04-06/20:10:42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2018-04-06/22:52:38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2018-04-06/23:04:38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2018-04-06/22:59:21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2018-04-06/23:11:21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2018-04-07/22:01:30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2018-04-07/22:13:30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2018-04-09/09:28:02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2018-04-09/09:40:02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2018-04-09/11:47:43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2018-04-09/11:59:43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2018-04-09/16:32:57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2018-04-09/16:44:57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2018-04-11/15:35:30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2018-04-11/15:47:30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2018-04-11/16:49:05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2018-04-11/17:01:05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2018-04-11/19:32:31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2018-04-11/19:44:31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2018-04-14/12:55:31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2018-04-14/13:07:31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2018-04-15/13:23:32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2018-04-15/13:35:32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2018-04-15/13:40:42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2018-04-15/13:52:42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2018-04-15/13:55:27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2018-04-15/14:07:27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2018-04-16/22:50:56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2018-04-16/23:02:56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2018-04-25/11:45:44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2018-04-25/11:57:44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2018-04-27/15:25:43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2018-04-27/15:37:43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2018-04-27/16:00:15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2018-04-27/16:12:15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2018-04-27/16:16:50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2018-04-27/16:28:50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2018-05-11/11:33:41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2018-05-11/11:45:41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2018-05-17/12:24:37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2018-05-17/12:36:37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2018-05-31/08:21:05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2018-05-31/08:33:05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2019-02-12/03:47:52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2019-02-12/03:59:52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2019-02-12/04:33:10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2019-02-12/04:45:10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2019-02-12/05:35:37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2019-02-12/05:47:37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2019-02-21/07:18:21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2019-02-21/07:30:21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2019-02-21/07:21:16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2019-02-21/07:33:16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2019-02-24/12:35:08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2019-02-24/12:47:08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2019-02-28/01:14:21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2019-02-28/01:26:21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2019-03-05/21:42:47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2019-03-05/21:54:47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2019-03-11/19:08:59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2019-03-11/19:20:59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2019-03-11/19:14:29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2019-03-11/19:26:29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2019-03-14/20:30:13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2019-03-14/20:42:13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2019-03-14/20:41:58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2019-03-14/20:53:58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2019-04-04/14:36:05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2019-04-04/14:48:05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2019-04-04/18:07:47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2019-04-04/18:19:47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2019-04-14/15:56:57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2019-04-14/16:08:57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2019-04-15/16:46:02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2019-04-15/16:58:02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2189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2019-04-15/16:50:25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2019-04-15/17:02:25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2019-05-22/13:29:06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2019-05-22/13:41:06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2019-05-22/14:01:36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2019-05-22/14:13:36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2019-02-12/03:16:51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2019-02-12/03:28:51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2019-02-21/11:24:07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2019-02-21/11:36:07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2019-02-21/11:35:16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2019-02-21/11:47:16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2019-03-05/13:18:57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2019-03-05/13:30:57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2019-03-09/13:11:13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2019-03-09/13:23:13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2019-03-12/07:56:18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2019-03-12/08:08:18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2019-03-12/13:37:27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2019-03-12/13:49:27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2019-03-18/18:11:21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2019-03-18/18:23:21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2019-03-18/21:11:05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2019-03-18/21:23:05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2019-03-18/21:14:50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2019-03-18/21:26:50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2019-03-25/12:05:30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2019-03-25/12:17:30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2019-03-25/12:18:05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2019-03-25/12:30:05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2019-03-25/13:54:16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2019-03-25/14:06:16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2019-03-29/12:07:58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2019-03-29/12:19:58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2019-03-30/17:40:53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2019-03-30/17:52:53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2019-03-30/20:49:27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2019-03-30/21:01:27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2019-04-02/12:59:24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2019-04-02/13:11:24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2019-04-02/13:24:00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2019-04-02/13:36:00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2019-04-02/20:34:04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2019-04-02/20:46:04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2019-04-03/18:38:11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2019-04-03/18:50:11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2019-04-06/14:16:12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2019-04-06/14:28:12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2019-04-06/15:10:05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2019-04-06/15:22:05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2019-04-06/15:37:10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2019-04-06/15:49:10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2019-04-07/18:32:39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2019-04-07/18:44:39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2019-04-10/17:16:46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2019-04-10/17:28:46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2019-04-10/17:24:21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2019-04-10/17:36:21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2019-04-10/17:41:26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2019-04-10/17:53:26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2019-04-10/21:04:41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2019-04-10/21:16:41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2019-04-11/20:34:42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2019-04-11/20:46:42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2019-04-14/15:06:12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2019-04-14/15:18:12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2019-04-14/15:17:41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2019-04-14/15:29:41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2019-04-14/15:52:13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2019-04-14/16:04:13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2019-04-14/16:01:04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2019-04-14/16:13:04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2019-04-14/17:33:20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2019-04-14/17:45:20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2019-04-14/17:46:13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2019-04-14/17:58:13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2019-04-15/16:49:28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2019-04-15/17:01:28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2019-04-15/20:09:32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2019-04-15/20:21:32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2019-04-18/14:23:10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2019-04-18/14:35:10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2019-04-18/14:35:04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2019-04-18/14:47:04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2019-04-18/14:46:43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2019-04-18/14:58:43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2232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2019-04-18/16:13:16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2019-04-18/16:25:16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2019-04-19/17:53:13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2019-04-19/18:05:13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2019-04-19/18:11:07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2019-04-19/18:23:07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2019-04-22/14:35:58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2019-04-22/14:47:58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2019-04-23/18:01:27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2019-04-23/18:13:27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2019-04-23/18:05:14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2019-04-23/18:17:14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2019-04-23/20:44:27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2019-04-23/20:56:27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2019-04-25/12:44:04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2019-04-25/12:56:04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2019-04-27/20:24:31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2019-04-27/20:36:31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2019-04-29/12:38:02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2019-04-29/12:50:02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2019-04-29/12:49:09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2019-04-29/13:01:09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2019-04-30/17:40:54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2019-04-30/17:52:54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2019-05-04/14:34:53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2019-05-04/14:46:53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2019-05-04/18:00:52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2019-05-04/18:12:52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2019-05-05/20:05:43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2019-05-05/20:17:43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2019-05-07/13:20:34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2019-05-07/13:32:34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2019-05-07/13:28:38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2019-05-07/13:40:38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2019-05-07/13:37:11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2019-05-07/13:49:11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2019-05-07/13:55:20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2019-05-07/14:07:20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2019-05-07/14:00:56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2019-05-07/14:12:56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2019-05-16/16:53:40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2019-05-16/17:05:40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2019-05-27/10:26:04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2019-05-27/10:38:04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2019-05-28/20:09:52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2019-05-28/20:21:52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2019-06-04/09:23:56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2019-06-04/09:35:56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2019-06-09/16:57:30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2019-06-09/17:09:30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2019-06-26/15:58:25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2019-06-26/16:10:25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2019-06-26/16:11:00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2019-06-26/16:23:00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2019-07-07/14:29:30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2019-07-07/14:41:30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2019-07-13/09:26:37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2019-07-13/09:38:37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2019-02-13/16:37:36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2019-02-13/16:49:36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2019-02-28/13:56:35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2019-02-28/14:08:35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2199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2019-03-07/22:55:16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2019-03-07/23:07:16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2019-03-18/18:12:06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2019-03-18/18:24:06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2019-03-19/20:40:29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2019-03-19/20:52:29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2019-03-23/15:42:36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2019-03-23/15:54:36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2019-03-25/22:41:31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2019-03-25/22:53:31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2019-03-25/23:00:50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2019-03-25/23:12:50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2019-04-02/15:19:50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2019-04-02/15:31:50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2019-04-03/18:34:04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2019-04-03/18:46:04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2019-04-03/19:04:19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2019-04-03/19:16:19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2019-04-04/16:57:07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2019-04-04/17:09:07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2019-04-04/18:44:56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2019-04-04/18:56:56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2019-04-05/01:12:17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2019-04-05/01:24:17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2275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2019-04-08/16:47:28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2019-04-08/16:59:28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2019-04-08/17:29:23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2019-04-08/17:41:23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2019-04-09/17:53:34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2019-04-09/18:05:34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2019-04-12/16:37:43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2019-04-12/16:49:43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2019-04-12/17:18:23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2019-04-12/17:30:23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2019-04-12/17:24:46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2019-04-12/17:36:46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2019-04-13/19:12:25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2019-04-13/19:24:25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2019-04-14/22:00:41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2019-04-14/22:12:41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2019-04-15/17:31:57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2019-04-15/17:43:57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2019-04-18/14:25:37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2019-04-18/14:37:37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2019-04-18/14:48:30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2019-04-18/15:00:30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2019-04-18/14:53:32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2019-04-18/15:05:32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2019-04-19/11:17:04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2019-04-19/11:29:04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2019-04-19/17:54:34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2019-04-19/18:06:34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2019-04-19/18:06:51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2019-04-19/18:18:51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2019-04-19/18:15:20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2019-04-19/18:27:20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2019-04-19/18:37:04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2019-04-19/18:49:04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2019-04-19/18:47:11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2019-04-19/18:59:11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2019-04-20/18:58:29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2019-04-20/19:10:29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2019-04-20/20:13:46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2019-04-20/20:25:46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2019-04-23/13:44:34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2019-04-23/13:56:34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2019-04-24/15:05:52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2019-04-24/15:17:52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2019-04-29/12:24:58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2019-04-29/12:36:58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2019-04-29/22:57:00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2019-04-29/23:09:00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2019-04-30/20:26:57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2019-04-30/20:38:57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2019-05-04/14:34:29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2019-05-04/14:46:29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2019-05-04/18:03:42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2019-05-04/18:15:42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2019-05-05/14:34:03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2019-05-05/14:46:03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2019-05-05/14:45:01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2019-05-05/14:57:01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2019-05-09/14:44:53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2019-05-09/14:56:53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2019-05-09/15:05:54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2019-05-09/15:17:54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2019-05-10/15:38:14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2019-05-10/15:50:14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2019-05-10/21:55:06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2019-05-10/22:07:06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2019-05-10/22:02:23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2019-05-10/22:14:23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2019-05-26/16:49:17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2019-05-26/17:01:17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2019-05-26/17:14:37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2019-05-26/17:26:37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2019-05-26/17:55:28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2019-05-26/18:07:28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2019-06-04/09:13:45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2019-06-04/09:25:45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2019-06-06/19:43:57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2019-06-06/19:55:57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2019-06-22/17:06:02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2019-06-22/17:18:02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2019-07-02/17:45:28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2019-07-02/17:57:28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2019-07-07/13:52:55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2019-07-07/14:04:55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2020-04-14/02:54:52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2020-04-14/03:06:52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2318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2020-04-14/03:05:40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2020-04-14/03:17:40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2020-04-23/04:19:26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2020-04-23/04:31:26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2020-04-28/21:48:28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2020-04-28/22:00:28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2020-04-30/00:09:22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2020-04-30/00:21:22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2020-05-04/12:57:01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2020-05-04/13:09:01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2020-05-04/13:24:04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2020-05-04/13:36:04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2020-05-04/15:05:15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2020-05-04/15:17:15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2020-05-06/23:49:00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2020-05-07/00:01:00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2020-05-06/23:56:32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2020-05-07/00:08:32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2020-05-07/00:07:16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2020-05-07/00:19:16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2020-05-07/22:42:10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2020-05-07/22:54:10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2020-05-12/13:06:49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2020-05-12/13:18:49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2020-05-12/13:18:16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2020-05-12/13:30:16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2020-05-12/14:42:31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2020-05-12/14:54:31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2020-05-12/14:47:27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2020-05-12/14:59:27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2020-05-12/16:07:04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2020-05-12/16:19:04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2020-05-12/16:16:33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2020-05-12/16:28:33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2020-05-12/16:33:59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2020-05-12/16:45:59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2020-05-12/16:43:33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2020-05-12/16:55:33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2020-05-12/17:37:22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2020-05-12/17:49:22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2020-05-12/17:42:03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2020-05-12/17:54:03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2020-05-13/14:57:32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2020-05-13/15:09:32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2020-05-13/23:41:33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2020-05-13/23:53:33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2020-05-15/00:03:42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2020-05-15/00:15:42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2020-05-15/00:18:56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2020-05-15/00:30:56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2020-05-16/08:33:51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2020-05-16/08:45:51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2020-05-17/11:08:57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2020-05-17/11:20:57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2020-05-18/12:26:36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2020-05-18/12:38:36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2020-05-18/12:30:00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2020-05-18/12:42:00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2020-05-18/12:44:49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2020-05-18/12:56:49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2020-05-20/13:41:55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2020-05-20/13:53:55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2020-05-20/14:40:29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2020-05-20/14:52:29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2020-05-20/18:54:38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2020-05-20/19:06:38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2020-05-21/22:30:24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2020-05-21/22:42:24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2020-05-21/22:49:47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2020-05-21/23:01:47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2020-05-22/23:04:18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2020-05-22/23:16:18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2020-05-23/00:07:53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2020-05-23/00:19:53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2020-05-23/00:30:14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2020-05-23/00:42:14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2020-05-25/07:54:13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2020-05-25/08:06:13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2020-05-25/11:08:01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2020-05-25/11:20:01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2020-05-26/06:32:12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2020-05-26/06:44:12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2020-05-27/12:35:46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2020-05-27/12:47:46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2020-05-28/10:11:48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2020-05-28/10:23:48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2020-05-28/10:59:18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2020-05-28/11:11:18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2020-05-28/11:07:01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2020-05-28/11:19:01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2020-05-28/12:23:56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2020-05-28/12:35:56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2020-05-29/21:01:38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2020-05-29/21:13:38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2020-05-30/18:22:28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2020-05-30/18:34:28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2020-05-30/20:40:15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2020-05-30/20:52:15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2020-05-30/20:50:06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2020-05-30/21:02:06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2020-05-31/20:45:19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2020-05-31/20:57:19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2020-05-31/22:33:56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2020-05-31/22:45:56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2020-06-03/12:21:42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2020-06-03/12:33:42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2299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2020-06-03/12:42:21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2020-06-03/12:54:21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2020-06-03/13:01:47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2020-06-03/13:13:47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2020-06-05/12:14:17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2020-06-05/12:26:17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2020-06-06/15:57:27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2020-06-06/16:09:27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2020-06-06/17:07:04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2020-06-06/17:19:04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2020-06-06/18:22:06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2020-06-06/18:34:06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2020-06-06/18:31:54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2020-06-06/18:43:54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2020-06-06/18:39:37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2020-06-06/18:51:37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2020-06-06/18:47:46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2020-06-06/18:59:46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2020-06-11/10:10:03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2020-06-11/10:22:03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2020-06-11/11:48:13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2020-06-11/12:00:13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2020-06-11/11:54:27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2020-06-11/12:06:27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2020-06-12/16:50:00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2020-06-12/17:02:00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2020-06-13/10:34:52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2020-06-13/10:46:52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2020-06-13/10:38:03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2020-06-13/10:50:03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2020-06-14/15:53:20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2020-06-14/16:05:20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2020-06-14/16:53:14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2020-06-14/17:05:14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2020-06-14/17:37:07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2020-06-14/17:49:07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2020-06-16/18:34:43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2020-06-16/18:46:43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2020-06-17/03:17:03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2020-06-17/03:29:03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2020-06-17/05:03:41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2020-06-17/05:15:41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2020-06-25/06:21:20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2020-06-25/06:33:20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2020-06-27/07:22:33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2020-06-27/07:34:33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2020-06-27/08:20:40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2020-06-27/08:32:40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2020-06-28/09:42:31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2020-06-28/09:54:31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2020-06-28/09:53:07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2020-06-28/10:05:07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2020-06-28/10:09:31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2020-06-28/10:21:31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2020-06-28/10:21:10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2020-06-28/10:33:10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2020-06-28/10:28:18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2020-06-28/10:40:18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2020-06-29/17:41:32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2020-06-29/17:53:32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2020-06-30/13:42:22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2020-06-30/13:54:22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2020-06-30/22:19:01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2020-06-30/22:31:01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2020-07-01/22:28:59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2020-07-01/22:40:59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2404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2020-07-03/07:49:00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2020-07-03/08:01:00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2020-07-04/05:54:56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2020-07-04/06:06:56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2020-07-06/06:57:34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2020-07-06/07:09:34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2020-07-12/11:18:14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2020-07-12/11:30:14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2020-07-13/06:36:34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2020-07-13/06:48:34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2020-07-13/06:43:48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2020-07-13/06:55:48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2020-07-13/06:50:41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2020-07-13/07:02:41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2020-07-15/15:00:18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2020-07-15/15:12:18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2020-07-17/23:20:37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2020-07-17/23:32:37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2020-07-20/08:17:08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2020-07-20/08:29:08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2020-07-21/05:46:37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2020-07-21/05:58:37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2020-07-21/05:57:50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2020-07-21/06:09:50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2020-07-21/06:44:39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2020-07-21/06:56:39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2020-07-21/06:56:00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2020-07-21/07:08:00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2020-07-21/07:05:35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2020-07-21/07:17:35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2020-07-24/22:36:33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2020-07-24/22:48:33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2020-07-27/05:16:12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2020-07-27/05:28:12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2020-07-27/05:54:29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2020-07-27/06:06:29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2020-07-27/06:03:06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2020-07-27/06:15:06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2020-07-28/02:25:46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2020-07-28/02:37:46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2020-07-28/06:04:40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2020-07-28/06:16:40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2020-07-28/06:37:43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2020-07-28/06:49:43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2020-07-28/23:57:41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2020-07-29/00:09:41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2020-08-01/20:00:54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2020-08-01/20:12:54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2020-08-03/00:45:54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2020-08-03/00:57:54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2020-08-26/22:34:13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2020-08-26/22:46:13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2020-04-14/02:51:30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2020-04-14/03:03:30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2020-04-14/03:05:12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2020-04-14/03:17:12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2020-04-14/08:45:42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2020-04-14/08:57:42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2020-04-24/10:52:17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2020-04-24/11:04:17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2020-04-25/09:42:53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2020-04-25/09:54:53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2020-04-30/00:07:44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2020-04-30/00:19:44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2020-05-01/05:20:18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2020-05-01/05:32:18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2020-05-01/05:58:07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2020-05-01/06:10:07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2020-05-03/09:52:49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2020-05-03/10:04:49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2020-05-04/12:56:52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2020-05-04/13:08:52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2020-05-04/13:23:45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2020-05-04/13:35:45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2020-05-06/01:40:46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2020-05-06/01:52:46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2020-05-07/00:07:34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2020-05-07/00:19:34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2020-05-07/22:41:24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2020-05-07/22:53:24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2020-05-12/14:47:37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2020-05-12/14:59:37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2020-05-12/15:05:02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2020-05-12/15:17:02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2020-05-15/00:18:03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2020-05-15/00:30:03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2447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2020-05-16/08:04:55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2020-05-16/08:16:55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2020-05-17/10:29:15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2020-05-17/10:41:15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2020-05-17/11:04:32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2020-05-17/11:16:32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2020-05-17/11:08:46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2020-05-17/11:20:46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2020-05-17/11:12:38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2020-05-17/11:24:38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2020-05-18/12:27:52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2020-05-18/12:39:52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2020-05-18/12:44:32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2020-05-18/12:56:32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2020-05-18/13:02:02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2020-05-18/13:14:02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2020-05-23/00:06:01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2020-05-23/00:18:01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2020-05-23/00:28:33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2020-05-23/00:40:33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2020-05-27/09:49:30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2020-05-27/10:01:30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2020-05-27/10:16:30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2020-05-27/10:28:30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2020-05-27/11:55:27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2020-05-27/12:07:27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2020-05-27/12:35:33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2020-05-27/12:47:33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2020-05-28/10:59:05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2020-05-28/11:11:05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2020-05-28/11:06:41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2020-05-28/11:18:41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2020-05-28/11:52:43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2020-05-28/12:04:43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2020-05-28/12:23:52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2020-05-28/12:35:52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2020-05-29/21:01:36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2020-05-29/21:13:36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2020-05-31/02:00:41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2020-05-31/02:12:41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2020-05-31/20:44:57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2020-05-31/20:56:57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2020-05-31/22:31:36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2020-05-31/22:43:36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2020-06-01/02:16:27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2020-06-01/02:28:27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2020-06-03/12:21:48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2020-06-03/12:33:48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2020-06-03/12:40:59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2020-06-03/12:52:59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2020-06-05/12:13:40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2020-06-05/12:25:40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2020-06-06/17:07:06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2020-06-06/17:19:06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2020-06-06/18:38:25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2020-06-06/18:50:25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2020-06-06/18:48:04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2020-06-06/19:00:04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2399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2020-06-08/01:25:18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2020-06-08/01:37:18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2020-06-08/01:36:14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2020-06-08/01:48:14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2020-06-10/08:32:49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2020-06-10/08:44:49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2020-06-10/08:45:55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2020-06-10/08:57:55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2020-06-10/08:55:35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2020-06-10/09:07:35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2020-06-10/08:59:12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2020-06-10/09:11:12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2020-06-11/09:04:12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2020-06-11/09:16:12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2020-06-11/10:09:45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2020-06-11/10:21:45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2020-06-12/08:03:02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2020-06-12/08:15:02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2020-06-12/08:39:00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2020-06-12/08:51:00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2020-06-13/10:36:13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2020-06-13/10:48:13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2020-06-13/11:08:19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2020-06-13/11:20:19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2020-06-14/16:52:52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2020-06-14/17:04:52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2020-06-14/17:37:07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2020-06-14/17:49:07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2490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2020-06-17/03:11:43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2020-06-17/03:23:43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2020-06-17/05:03:23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2020-06-17/05:15:23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2020-06-18/05:12:38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2020-06-18/05:24:38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2020-06-19/11:54:34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2020-06-19/12:06:34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2020-06-23/21:26:02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2020-06-23/21:38:02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2020-06-25/04:54:18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2020-06-25/05:06:18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2020-06-25/04:59:45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2020-06-25/05:11:45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2020-06-25/05:56:16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2020-06-25/06:08:16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2020-06-25/06:22:19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2020-06-25/06:34:19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2020-06-27/07:52:06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2020-06-27/08:04:06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2020-06-27/08:20:18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2020-06-27/08:32:18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2020-06-28/09:20:59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2020-06-28/09:32:59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2020-06-28/10:01:02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2020-06-28/10:13:02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2020-06-28/10:08:44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2020-06-28/10:20:44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2020-06-28/10:20:23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2020-06-28/10:32:23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2020-06-28/10:28:08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2020-06-28/10:40:08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2020-07-01/22:15:10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2020-07-01/22:27:10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2020-07-01/22:22:41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2020-07-01/22:34:41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2020-07-01/23:01:13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2020-07-01/23:13:13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2020-07-01/23:14:48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2020-07-01/23:26:48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2020-07-03/07:06:50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2020-07-03/07:18:50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2020-07-04/05:54:41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2020-07-04/06:06:41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2020-07-05/08:35:38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2020-07-05/08:47:38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2020-07-06/06:53:13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2020-07-06/07:05:13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2020-07-06/06:57:37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2020-07-06/07:09:37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2020-07-11/01:04:46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2020-07-11/01:16:46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2020-07-12/11:17:56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2020-07-12/11:29:56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2020-07-14/06:10:02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2020-07-14/06:22:02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2020-07-17/23:20:30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2020-07-17/23:32:30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2020-07-17/23:28:47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2020-07-17/23:40:47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2020-07-18/22:53:41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2020-07-18/23:05:41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2020-07-19/03:33:31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2020-07-19/03:45:31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2020-07-19/08:11:31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2020-07-19/08:23:31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2020-07-19/08:28:04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2020-07-19/08:40:04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2020-07-20/04:57:23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2020-07-20/05:09:23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2020-07-21/05:29:03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2020-07-21/05:41:03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2020-07-21/05:45:38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2020-07-21/05:57:38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2020-07-21/05:57:17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2020-07-21/06:09:17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2020-07-21/06:07:34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2020-07-21/06:19:34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2020-07-21/06:35:43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2020-07-21/06:47:43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2020-07-21/06:44:54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2020-07-21/06:56:54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2020-07-21/06:55:09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2020-07-21/07:07:09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2020-07-24/22:36:12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2020-07-24/22:48:12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2533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2020-07-26/00:09:19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2020-07-26/00:21:19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2020-07-28/01:31:03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2020-07-28/01:43:03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2020-07-28/02:25:06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2020-07-28/02:37:06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2020-07-28/06:04:30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2020-07-28/06:16:30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2020-07-28/06:37:02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2020-07-28/06:49:02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2020-08-01/18:34:28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2020-08-01/18:46:28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2020-08-01/19:10:50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2020-08-01/19:22:50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2020-08-01/19:28:35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2020-08-01/19:40:35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2020-08-05/02:46:27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2020-08-05/02:58:27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2020-08-12/05:26:00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2020-08-12/05:38:00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2020-03-26/23:16:11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2020-03-26/23:28:11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2020-04-14/02:51:15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2020-04-14/03:03:15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2020-04-14/03:05:38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2020-04-14/03:17:38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2020-04-24/10:52:09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2020-04-24/11:04:09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2020-05-01/06:25:50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2020-05-01/06:37:50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2020-05-04/12:55:46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2020-05-04/13:07:46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2020-05-04/23:55:56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2020-05-05/00:07:56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2020-05-06/01:40:28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2020-05-06/01:52:28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2020-05-07/00:06:49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2020-05-07/00:18:49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2020-05-12/13:17:39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2020-05-12/13:29:39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2020-05-12/14:41:50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2020-05-12/14:53:50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2020-05-12/15:06:09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2020-05-12/15:18:09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2020-05-12/16:08:46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2020-05-12/16:20:46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2020-05-12/16:15:55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2020-05-12/16:27:55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2020-05-12/16:38:32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2020-05-12/16:50:32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2020-05-12/17:36:36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2020-05-12/17:48:36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2020-05-12/17:41:21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2020-05-12/17:53:21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2020-05-14/23:53:05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2020-05-15/00:05:05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2020-05-15/00:02:07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2020-05-15/00:14:07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2020-05-15/00:18:00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2020-05-15/00:30:00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2020-05-17/11:10:20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2020-05-17/11:22:20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2020-05-18/12:27:43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2020-05-18/12:39:43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2020-05-18/12:44:45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2020-05-18/12:56:45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2020-05-20/21:22:20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2020-05-20/21:34:20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2020-05-20/21:33:39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2020-05-20/21:45:39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2020-05-21/22:49:39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2020-05-21/23:01:39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2020-05-21/23:37:54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2020-05-21/23:49:54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2020-05-22/23:03:37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2020-05-22/23:15:37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2020-05-22/23:44:27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2020-05-22/23:56:27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2020-05-23/00:07:23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2020-05-23/00:19:23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2020-05-23/00:28:49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2020-05-23/00:40:49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2020-05-25/07:53:58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2020-05-25/08:05:58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2020-05-25/11:07:34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2020-05-25/11:19:34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2576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2020-05-27/10:16:04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2020-05-27/10:28:04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2020-05-27/12:35:15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2020-05-27/12:47:15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2020-05-28/12:23:23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2020-05-28/12:35:23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2020-05-30/02:00:20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2020-05-30/02:12:20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2020-05-30/02:07:51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2020-05-30/02:19:51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2020-05-30/02:14:01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2020-05-30/02:26:01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2020-05-30/18:19:52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2020-05-30/18:31:52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2020-05-31/22:33:36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2020-05-31/22:45:36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2020-06-01/02:16:08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2020-06-01/02:28:08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2020-06-01/11:16:11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2020-06-01/11:28:11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2020-06-01/11:23:22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2020-06-01/11:35:22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2020-06-03/12:21:17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2020-06-03/12:33:17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2020-06-03/12:42:54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2020-06-03/12:54:54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2020-06-03/13:14:39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2020-06-03/13:26:39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2020-06-05/11:45:24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2020-06-05/11:57:24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2020-06-05/12:14:00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2020-06-05/12:26:00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2020-06-05/16:07:50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2020-06-05/16:19:50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2020-06-05/19:29:21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2020-06-05/19:41:21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2020-06-06/15:59:05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2020-06-06/16:11:05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2020-06-06/17:06:27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2020-06-06/17:18:27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2020-06-06/18:22:03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2020-06-06/18:34:03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2020-06-06/18:31:25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2020-06-06/18:43:25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2020-06-06/18:39:10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2020-06-06/18:51:10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2020-06-06/18:47:10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2020-06-06/18:59:10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2020-06-07/17:45:29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2020-06-07/17:57:29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2020-06-09/22:14:57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2020-06-09/22:26:57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2020-06-10/08:58:35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2020-06-10/09:10:35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2020-06-11/10:09:22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2020-06-11/10:21:22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2020-06-11/11:47:05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2020-06-11/11:59:05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2020-06-12/16:49:33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2020-06-12/17:01:33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2020-06-14/16:52:09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2020-06-14/17:04:09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2020-06-14/17:37:42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2020-06-14/17:49:42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2020-06-16/03:16:11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2020-06-16/03:28:11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2020-06-17/04:27:43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2020-06-17/04:39:43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2020-06-17/05:03:31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2020-06-17/05:15:31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2020-06-21/17:32:57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2020-06-21/17:44:57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2020-06-22/23:10:47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2020-06-22/23:22:47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2020-06-23/00:26:02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2020-06-23/00:38:02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2020-06-23/00:37:02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2020-06-23/00:49:02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2020-06-25/04:58:46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2020-06-25/05:10:46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2020-06-25/06:20:32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2020-06-25/06:32:32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2020-06-25/06:35:20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2020-06-25/06:47:20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2020-06-25/08:59:44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2020-06-25/09:11:44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2619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2020-06-25/09:41:09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2020-06-25/09:53:09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2020-06-25/09:49:28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2020-06-25/10:01:28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2020-06-25/09:57:44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2020-06-25/10:09:44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2020-06-25/10:05:39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2020-06-25/10:17:39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2020-06-27/07:51:43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2020-06-27/08:03:43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2020-06-27/08:20:03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2020-06-27/08:32:03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2020-06-28/09:20:20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2020-06-28/09:32:20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2020-06-28/09:50:01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2020-06-28/10:02:01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2020-06-28/10:20:13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2020-06-28/10:32:13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2020-06-29/17:40:57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2020-06-29/17:52:57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2020-06-29/20:50:55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2020-06-29/21:02:55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2020-06-30/13:41:49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2020-06-30/13:53:49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2020-06-30/21:52:58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2020-06-30/22:04:58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2020-06-30/22:32:21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2020-06-30/22:44:21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2020-07-01/23:02:45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2020-07-01/23:14:45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2020-07-01/23:14:49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2020-07-01/23:26:49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2020-07-03/04:54:47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2020-07-03/05:06:47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2020-07-04/05:55:33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2020-07-04/06:07:33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2020-07-04/12:42:17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2020-07-04/12:54:17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2020-07-04/12:48:38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2020-07-04/13:00:38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2020-07-05/11:22:34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2020-07-05/11:34:34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2020-07-06/06:55:22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2020-07-06/07:07:22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2020-07-08/21:01:02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2020-07-08/21:13:02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2020-07-08/21:25:55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2020-07-08/21:37:55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2020-07-08/22:49:51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2020-07-08/23:01:51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2020-07-08/23:21:06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2020-07-08/23:33:06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2020-07-09/00:37:38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2020-07-09/00:49:38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2020-07-09/00:42:24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2020-07-09/00:54:24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2020-07-12/11:17:35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2020-07-12/11:29:35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2020-07-12/12:10:55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2020-07-12/12:22:55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2020-07-13/06:50:03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2020-07-13/07:02:03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2020-07-15/14:58:59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2020-07-15/15:10:59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2020-07-16/22:33:55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2020-07-16/22:45:55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2020-07-17/23:20:18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2020-07-17/23:32:18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2020-07-17/23:28:10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2020-07-17/23:40:10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2020-07-18/22:53:17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2020-07-18/23:05:17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2020-07-19/03:33:12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2020-07-19/03:45:12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2020-07-19/04:21:51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2020-07-19/04:33:51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2020-07-19/08:02:44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2020-07-19/08:14:44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2020-07-19/08:12:39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2020-07-19/08:24:39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2020-07-19/08:44:17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2020-07-19/08:56:17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2020-07-20/04:56:37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2020-07-20/05:08:37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2020-07-20/07:52:27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2020-07-20/08:04:27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2662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2020-07-21/05:27:33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2020-07-21/05:39:33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2020-07-21/05:45:46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2020-07-21/05:57:46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2020-07-21/05:57:07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2020-07-21/06:09:07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2020-07-21/06:35:21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2020-07-21/06:47:21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2020-07-21/06:57:49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2020-07-21/07:09:49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2020-07-27/05:52:49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2020-07-27/06:04:49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2020-07-27/06:01:39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2020-07-27/06:13:39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2020-07-28/02:26:09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2020-07-28/02:38:09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2020-07-28/02:38:58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2020-07-28/02:50:58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2020-07-28/06:04:02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2020-07-28/06:16:02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2020-07-28/06:36:45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2020-07-28/06:48:45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2020-08-01/18:34:22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2020-08-01/18:46:22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2020-08-01/19:10:20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2020-08-01/19:22:20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2020-08-01/19:28:13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2020-08-01/19:40:13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2020-08-01/20:02:16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2020-08-01/20:14:16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2020-08-04/04:36:36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2020-08-04/04:48:36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2020-08-05/02:49:23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2020-08-05/03:01:23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2020-08-11/00:12:35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2020-08-11/00:24:35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2020-08-11/02:25:06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2020-08-11/02:37:06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2020-08-12/05:26:32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2020-08-12/05:38:32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2020-08-26/22:23:50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2020-08-26/22:35:50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2020-08-26/22:44:16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2020-08-26/22:56:16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2020-08-26/23:27:46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2020-08-26/23:39:46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2021-05-26/19:01:28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2021-05-26/19:13:28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2021-05-31/03:54:06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2021-05-31/04:06:06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2021-06-24/03:18:45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2021-06-24/03:30:45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2021-06-24/03:22:46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2021-06-24/03:34:46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2021-06-24/04:15:31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2021-06-24/04:27:31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2021-06-25/05:33:58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2021-06-25/05:45:58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2021-06-25/08:28:48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2021-06-25/08:40:48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2021-07-07/23:26:23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2021-07-07/23:38:23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2021-07-10/01:36:02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2021-07-10/01:48:02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2021-07-10/01:48:17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2021-07-10/02:00:17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2021-07-10/01:53:08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2021-07-10/02:05:08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2021-07-10/04:47:42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2021-07-10/04:59:42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2021-07-10/04:56:58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2021-07-10/05:08:58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2021-07-12/06:04:13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2021-07-12/06:16:13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2021-07-12/06:10:34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2021-07-12/06:22:34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2021-07-18/10:01:46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2021-07-18/10:13:46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2021-07-19/03:36:42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2021-07-19/03:48:42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2021-07-19/03:44:48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2021-07-19/03:56:48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2021-07-19/03:48:56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2021-07-19/04:00:56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2021-07-19/03:53:20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2021-07-19/04:05:20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2705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2021-07-19/03:57:56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2021-07-19/04:09:56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2021-07-25/06:52:23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2021-07-25/07:04:23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2021-07-27/04:52:17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2021-07-27/05:04:17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2021-08-03/01:47:45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2021-08-03/01:59:45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2021-08-03/01:54:40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2021-08-03/02:06:40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2021-08-03/05:33:33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2021-08-03/05:45:33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2021-08-03/05:38:51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2021-08-03/05:50:51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2021-08-03/08:46:48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2021-08-03/08:58:48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2021-08-19/04:15:21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2021-08-19/04:27:21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2021-09-03/00:47:53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2021-09-03/00:59:53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2021-09-03/01:12:24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2021-09-03/01:24:24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2021-09-03/01:45:46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2021-09-03/01:57:46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2021-09-11/02:04:08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2021-09-11/02:16:08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2021-09-16/22:48:10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2021-09-16/23:00:10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2021-09-18/04:54:02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2021-09-18/05:06:02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2021-09-25/23:02:13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2021-09-25/23:14:13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2021-05-16/10:33:18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2021-05-16/10:45:18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2021-06-02/14:24:39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2021-06-02/14:36:39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2021-06-07/02:21:46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2021-06-07/02:33:46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2021-06-08/07:33:17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2021-06-08/07:45:17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2021-06-22/22:34:11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2021-06-22/22:46:11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2021-06-24/03:19:10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2021-06-24/03:31:10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2021-06-24/07:42:28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2021-06-24/07:54:28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2021-06-24/07:49:13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2021-06-24/08:01:13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2021-06-24/08:06:02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2021-06-24/08:18:02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2021-06-25/08:27:51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2021-06-25/08:39:51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2021-06-26/08:58:40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2021-06-26/09:10:40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2021-06-26/09:24:25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2021-06-26/09:36:25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2021-07-01/01:07:46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2021-07-01/01:19:46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2021-07-02/00:23:42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2021-07-02/00:35:42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2021-07-02/05:10:28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2021-07-02/05:22:28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2021-07-03/06:59:17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2021-07-03/07:11:17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2021-07-05/14:28:32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2021-07-05/14:40:32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2021-07-07/23:27:04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2021-07-07/23:39:04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2021-07-09/07:29:57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2021-07-09/07:41:57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2021-07-10/01:48:07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2021-07-10/02:00:07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2021-07-10/04:59:58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2021-07-10/05:11:58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2021-07-11/09:52:05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2021-07-11/10:04:05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2021-07-11/10:41:35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2021-07-11/10:53:35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2021-07-11/10:52:43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2021-07-11/11:04:43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2021-07-17/00:46:38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2021-07-17/00:58:38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2021-07-17/00:50:38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2021-07-17/01:02:38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2021-07-19/03:44:43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2021-07-19/03:56:43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2748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2021-07-19/03:57:33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2021-07-19/04:09:33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2021-07-19/12:27:39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2021-07-19/12:39:39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2021-07-20/08:20:02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2021-07-20/08:32:02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2021-07-25/03:22:04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2021-07-25/03:34:04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2021-07-25/03:47:11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2021-07-25/03:59:11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2021-07-25/22:59:59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2021-07-25/23:11:59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2021-07-25/23:04:52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2021-07-25/23:16:52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2021-07-27/04:50:00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2021-07-27/05:02:00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2021-07-27/06:37:01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2021-07-27/06:49:01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2021-07-27/07:17:08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2021-07-27/07:29:08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2021-07-27/07:50:22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2021-07-27/08:02:22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2021-07-27/14:38:57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2021-07-27/14:50:57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2021-07-28/05:28:25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2021-07-28/05:40:25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2021-07-28/05:45:49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2021-07-28/05:57:49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2021-07-28/06:29:19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2021-07-28/06:41:19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2021-07-28/07:07:48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2021-07-28/07:19:48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2021-08-01/23:55:56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2021-08-02/00:07:56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2021-08-02/06:38:22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2021-08-02/06:50:22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2021-08-02/10:15:24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2021-08-02/10:27:24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2021-08-03/08:39:30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2021-08-03/08:51:30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2021-08-04/08:04:16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2021-08-04/08:16:16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2021-08-09/01:38:41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2021-08-09/01:50:41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2021-08-10/00:08:33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2021-08-10/00:20:33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2021-08-10/01:28:04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2021-08-10/01:40:04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2021-08-10/03:38:12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2021-08-10/03:50:12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2021-08-10/03:51:54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2021-08-10/04:03:54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2021-08-10/04:14:05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2021-08-10/04:26:05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2021-08-10/04:41:01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2021-08-10/04:53:01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2021-08-10/04:50:39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2021-08-10/05:02:39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2021-08-10/04:55:55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2021-08-10/05:07:55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2021-08-11/00:05:49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2021-08-11/00:17:49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2021-08-11/01:20:38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2021-08-11/01:32:38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2021-08-11/02:36:03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2021-08-11/02:48:03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2021-08-12/08:28:21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2021-08-12/08:40:21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2021-08-12/08:33:52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2021-08-12/08:45:52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2021-08-13/10:15:19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2021-08-13/10:27:19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2021-08-18/01:09:41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2021-08-18/01:21:41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2021-08-18/01:16:35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2021-08-18/01:28:35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2021-08-18/04:48:07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2021-08-18/05:00:07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2021-08-18/04:57:34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2021-08-18/05:09:34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2021-08-18/05:14:07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2021-08-18/05:26:07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2021-08-19/04:15:04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2021-08-19/04:27:04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2021-08-19/05:31:02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2021-08-19/05:43:02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2699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2791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2021-08-19/07:30:19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2021-08-19/07:42:19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2021-08-20/04:32:43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2021-08-20/04:44:43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2021-08-24/19:20:54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2021-08-24/19:32:54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2021-08-26/00:16:54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2021-08-26/00:28:54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2021-08-26/02:28:49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2021-08-26/02:40:49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2021-08-27/01:24:58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2021-08-27/01:36:58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2021-08-27/02:14:58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2021-08-27/02:26:58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2021-08-27/02:45:50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2021-08-27/02:57:50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2021-08-27/07:27:43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2021-08-27/07:39:43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2021-09-01/21:00:20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2021-09-01/21:12:20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2021-09-02/00:08:26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2021-09-02/00:20:26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2021-09-03/00:27:04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2021-09-03/00:39:04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2021-09-03/00:50:50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2021-09-03/01:02:50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2021-09-03/01:28:39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2021-09-03/01:40:39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2021-09-03/01:45:27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2021-09-03/01:57:27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2021-09-04/02:44:22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2021-09-04/02:56:22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2021-09-04/02:49:39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2021-09-04/03:01:39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2021-09-05/03:01:19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2021-09-05/03:13:19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2021-09-09/22:56:49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2021-09-09/23:08:49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2021-09-11/01:50:24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2021-09-11/02:02:24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2021-09-16/22:28:28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2021-09-16/22:40:28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2021-09-16/22:42:54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2021-09-16/22:54:54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2021-09-17/23:18:05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2021-09-17/23:30:05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2021-09-17/23:47:40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2021-09-17/23:59:40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2021-09-18/04:52:52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2021-09-18/05:04:52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2021-09-20/02:01:15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2021-09-20/02:13:15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2021-09-20/02:18:25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2021-09-20/02:30:25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2021-09-25/22:31:20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2021-09-25/22:43:20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2021-09-25/22:53:03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2021-09-25/23:05:03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2021-09-28/08:17:54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2021-09-28/08:29:54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2021-10-10/21:45:51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2021-10-10/21:57:51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2021-06-02/14:24:27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2021-06-02/14:36:27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2021-06-07/02:21:12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2021-06-07/02:33:12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2021-06-08/07:32:39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2021-06-08/07:44:39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2021-06-24/03:18:27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2021-06-24/03:30:27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2021-06-24/07:42:07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2021-06-24/07:54:07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2021-06-24/08:05:37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2021-06-24/08:17:37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2021-06-25/08:28:18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2021-06-25/08:40:18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2021-06-26/08:58:29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2021-06-26/09:10:29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2021-06-26/09:24:53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2021-06-26/09:36:53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2021-07-01/01:07:38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2021-07-01/01:19:38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2021-07-02/00:23:22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2021-07-02/00:35:22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2021-07-03/06:58:58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2021-07-03/07:10:58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2021-07-09/04:38:42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2021-07-09/04:50:42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2021-07-10/01:32:39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2021-07-10/01:44:39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2021-07-10/01:47:57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2021-07-10/01:59:57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2021-07-10/02:27:00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2021-07-10/02:39:00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2021-07-10/03:47:55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2021-07-10/03:59:55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2021-07-10/04:59:27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2021-07-10/05:11:27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2021-07-11/09:52:02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2021-07-11/10:04:02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2021-07-11/10:41:17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2021-07-11/10:53:17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2021-07-11/10:52:02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2021-07-11/11:04:02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2021-07-12/06:05:41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2021-07-12/06:17:41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2021-07-15/18:08:34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2021-07-15/18:20:34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2021-07-15/22:33:52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2021-07-15/22:45:52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2021-07-17/00:48:23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2021-07-17/01:00:23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2021-07-18/07:46:51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2021-07-18/07:58:51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2021-07-19/03:43:12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2021-07-19/03:55:12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2021-07-19/03:57:01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2021-07-19/04:09:01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2021-07-25/03:21:44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2021-07-25/03:33:44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2021-07-27/04:49:43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2021-07-27/05:01:43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2021-07-27/06:36:50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2021-07-27/06:48:50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2021-07-27/07:50:15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2021-07-27/08:02:15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2021-07-28/06:29:08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2021-07-28/06:41:08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2021-07-28/07:06:03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2021-07-28/07:18:03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2021-08-02/06:04:44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2021-08-02/06:16:44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2021-08-02/06:37:58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2021-08-02/06:49:58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2021-08-03/01:44:23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2021-08-03/01:56:23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2021-08-03/05:08:05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2021-08-03/05:20:05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2021-08-04/05:08:52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2021-08-04/05:20:52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2021-08-04/06:24:33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2021-08-04/06:36:33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2021-08-10/01:27:19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2021-08-10/01:39:19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2021-08-10/02:33:36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2021-08-10/02:45:36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2021-08-10/02:43:39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2021-08-10/02:55:39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2021-08-10/03:17:54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2021-08-10/03:29:54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2021-08-10/03:52:09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2021-08-10/04:04:09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2021-08-10/04:14:00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2021-08-10/04:26:00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2021-08-10/04:40:34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2021-08-10/04:52:34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2021-08-10/04:49:00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2021-08-10/05:01:00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2021-08-10/04:55:34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2021-08-10/05:07:34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2021-08-11/01:20:37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2021-08-11/01:32:37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2021-08-11/02:35:34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2021-08-11/02:47:34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2021-08-11/11:10:33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2021-08-11/11:22:33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2021-08-11/11:17:14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2021-08-11/11:29:14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2021-08-13/04:34:01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2021-08-13/04:46:01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2021-08-13/04:46:07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2021-08-13/04:58:07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2877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2021-08-13/05:54:58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2021-08-13/06:06:58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2021-08-13/10:14:58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2021-08-13/10:26:58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2021-09-03/00:49:55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2021-09-03/01:01:55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2021-09-03/01:28:18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2021-09-03/01:40:18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2021-09-03/01:44:46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2021-09-03/01:56:46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2021-09-03/08:09:07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2021-09-03/08:21:07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2021-09-05/00:24:18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2021-09-05/00:36:18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2021-09-05/02:46:22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2021-09-05/02:58:22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2021-09-09/01:47:21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2021-09-09/01:59:21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2021-09-11/01:36:49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2021-09-11/01:48:49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2021-09-11/01:50:32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2021-09-11/02:02:32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2021-09-16/22:45:31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2021-09-16/22:57:31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2021-09-18/04:54:23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2021-09-18/05:06:23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2021-09-20/02:18:50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2021-09-20/02:30:50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2799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2021-09-25/22:52:18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2021-09-25/23:04:18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2021-10-03/22:18:47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2021-10-03/22:30:47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2021-10-13/01:59:54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2021-10-13/02:11:54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2022-06-13/02:51:07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2022-06-13/03:03:07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2022-07-03/20:26:17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2022-07-03/20:38:17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2022-07-11/18:55:00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2022-07-11/19:07:00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2022-07-11/19:47:25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2022-07-11/19:59:25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2022-07-15/10:19:54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2022-07-15/10:31:54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2022-07-18/09:42:42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2022-07-18/09:54:42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2022-07-18/09:46:09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2022-07-18/09:58:09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2022-07-22/00:04:08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2022-07-22/00:16:08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2022-07-26/14:09:48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2022-07-26/14:21:48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2022-07-27/20:20:36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2022-07-27/20:32:36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2022-07-29/00:42:06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2022-07-29/00:54:06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2022-07-29/22:42:38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2022-07-29/22:54:38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2022-07-31/01:17:56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2022-07-31/01:29:56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2022-08-01/04:51:14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2022-08-01/05:03:14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2022-08-03/14:01:09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2022-08-03/14:13:09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2022-08-03/14:05:55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2022-08-03/14:17:55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2022-08-03/14:32:27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2022-08-03/14:44:27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2022-08-03/14:57:32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2022-08-03/15:09:32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2022-08-04/16:26:42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2022-08-04/16:38:42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2022-08-04/16:30:06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2022-08-04/16:42:06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2022-08-05/21:07:42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2022-08-05/21:19:42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2022-08-05/21:15:22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2022-08-05/21:27:22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2022-08-05/22:14:23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2022-08-05/22:26:23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2022-08-07/22:22:31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2022-08-07/22:34:31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2022-08-11/10:27:17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2022-08-11/10:39:17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2022-08-14/22:53:33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2022-08-14/23:05:33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2022-08-14/23:04:30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2022-08-14/23:16:30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2022-08-18/19:45:43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2022-08-18/19:57:43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2022-08-19/07:51:51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2022-08-19/08:03:51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2022-08-19/08:52:29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2022-08-19/09:04:29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2022-08-19/11:17:08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2022-08-19/11:29:08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2022-08-19/12:04:46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2022-08-19/12:16:46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2022-08-22/17:56:47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2022-08-22/18:08:47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2022-08-22/19:27:40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2022-08-22/19:39:40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2022-08-25/00:26:18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2022-08-25/00:38:18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2022-08-26/11:33:24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2022-08-26/11:45:24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2022-08-26/18:32:28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2022-08-26/18:44:28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2022-08-27/09:01:10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2022-08-27/09:13:10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2022-08-27/09:23:40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2022-08-27/09:35:40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2022-08-27/09:37:42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2022-08-27/09:49:42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2022-08-27/10:17:54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2022-08-27/10:29:54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2022-08-27/10:24:25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2022-08-27/10:36:25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2022-08-28/10:33:52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2022-08-28/10:45:52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2022-08-30/18:48:26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2022-08-30/19:00:26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2022-08-30/19:29:12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2022-08-30/19:41:12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2022-08-31/21:27:21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2022-08-31/21:39:21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2022-08-31/21:57:32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2022-08-31/22:09:32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2022-09-01/03:51:03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2022-09-01/04:03:03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2022-09-01/22:41:31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2022-09-01/22:53:31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2022-09-02/01:37:59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2022-09-02/01:49:59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2022-09-02/01:42:06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2022-09-02/01:54:06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2022-09-02/09:03:57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2022-09-02/09:15:57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2022-09-03/01:23:26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2022-09-03/01:35:26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2022-09-03/04:52:43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2022-09-03/05:04:43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2022-09-03/16:00:58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2022-09-03/16:12:58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2022-09-11/04:58:35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2022-09-11/05:10:35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2022-09-11/18:10:26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2022-09-11/18:22:26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2022-09-12/05:52:05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2022-09-12/06:04:05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2022-09-12/06:40:35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2022-09-12/06:52:35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2022-09-13/14:46:35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2022-09-13/14:58:35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2022-09-18/08:47:54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2022-09-18/08:59:54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2022-09-18/13:11:03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2022-09-18/13:23:03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2022-09-19/16:26:33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2022-09-19/16:38:33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2022-09-19/16:38:34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2022-09-19/16:50:34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2022-09-21/09:07:33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2022-09-21/09:19:33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2022-09-22/16:25:18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2022-09-22/16:37:18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2022-09-22/16:30:29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2022-09-22/16:42:29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2022-09-22/16:43:57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2022-09-22/16:55:57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2022-09-22/19:57:57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2022-09-22/20:09:57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2963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2022-09-22/20:02:02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2022-09-22/20:14:02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2022-09-29/15:02:06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2022-09-29/15:14:06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2022-09-29/15:11:20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2022-09-29/15:23:20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2022-09-29/15:22:30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2022-09-29/15:34:30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2022-09-29/15:35:30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2022-09-29/15:47:30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2022-09-29/15:42:47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2022-09-29/15:54:47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2022-09-29/16:06:38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2022-09-29/16:18:38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2022-10-01/19:56:11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2022-10-01/20:08:11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2022-10-01/20:25:32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2022-10-01/20:37:32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2022-10-12/07:45:10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2022-10-12/07:57:10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2022-10-13/07:46:35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2022-10-13/07:58:35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2022-10-13/08:15:04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2022-10-13/08:27:04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2022-10-15/18:51:13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2022-10-15/19:03:13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2022-10-21/11:32:45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2022-10-21/11:44:45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2022-10-21/12:28:58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2022-10-21/12:40:58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2022-10-23/15:42:37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2022-10-23/15:54:37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2022-10-23/15:51:59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2022-10-23/16:03:59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2022-10-28/07:25:51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2022-10-28/07:37:51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2022-11-06/09:09:07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2022-11-06/09:21:07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2022-11-13/11:32:55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2022-11-13/11:44:55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2022-07-18/10:12:11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2022-07-18/10:24:11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2022-07-18/11:30:47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2022-07-18/11:42:47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2022-07-19/14:22:55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2022-07-19/14:34:55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2022-07-20/16:26:30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2022-07-20/16:38:30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2022-07-21/20:39:17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2022-07-21/20:51:17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2022-07-27/20:20:22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2022-07-27/20:32:22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2022-07-27/20:27:46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2022-07-27/20:39:46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2022-07-28/17:25:39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2022-07-28/17:37:39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2899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2022-08-03/10:19:00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2022-08-03/10:31:00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2022-08-12/16:01:21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2022-08-12/16:13:21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2022-08-14/23:01:30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2022-08-14/23:13:30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2022-08-19/16:53:01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2022-08-19/17:05:01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2022-08-22/17:58:00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2022-08-22/18:10:00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2022-08-22/19:19:25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2022-08-22/19:31:25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2022-08-25/00:37:31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2022-08-25/00:49:31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2022-08-26/18:34:01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2022-08-26/18:46:01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2022-08-27/17:23:48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2022-08-27/17:35:48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2022-08-27/17:31:45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2022-08-27/17:43:45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2022-08-27/17:40:04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2022-08-27/17:52:04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2022-08-27/17:58:13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2022-08-27/18:10:13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2022-08-27/18:52:54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2022-08-27/19:04:54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2022-08-27/18:59:24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2022-08-27/19:11:24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2022-08-28/10:32:40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2022-08-28/10:44:40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3006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2022-08-28/16:27:24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2022-08-28/16:39:24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2022-08-28/17:51:19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2022-08-28/18:03:19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2022-08-28/18:47:03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2022-08-28/18:59:03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2022-08-28/18:52:51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2022-08-28/19:04:51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2022-08-29/15:44:45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2022-08-29/15:56:45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2022-09-01/22:17:32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2022-09-01/22:29:32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2022-09-01/22:25:36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2022-09-01/22:37:36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2022-09-05/17:12:57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2022-09-05/17:24:57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2022-09-12/08:40:05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2022-09-12/08:52:05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2022-09-12/12:33:59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2022-09-12/12:45:59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2022-09-12/12:40:21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2022-09-12/12:52:21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2022-09-12/13:17:47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2022-09-12/13:29:47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2022-09-13/09:59:19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2022-09-13/10:11:19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2022-09-13/10:37:09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2022-09-13/10:49:09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2022-09-14/17:21:34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2022-09-14/17:33:34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2022-09-19/10:47:01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2022-09-19/10:59:01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2022-09-19/11:16:47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2022-09-19/11:28:47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2022-09-19/16:13:27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2022-09-19/16:25:27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2022-09-20/14:18:39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2022-09-20/14:30:39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2022-09-21/09:07:39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2022-09-21/09:19:39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2022-09-22/12:15:19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2022-09-22/12:27:19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2022-09-22/15:30:48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2022-09-22/15:42:48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2022-09-22/15:36:27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2022-09-22/15:48:27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2022-09-22/16:18:20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2022-09-22/16:30:20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2022-09-22/16:27:12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2022-09-22/16:39:12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2022-09-22/16:43:46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2022-09-22/16:55:46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2022-09-22/19:46:16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2022-09-22/19:58:16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2022-09-22/19:57:18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2022-09-22/20:09:18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2022-09-22/20:21:32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2022-09-22/20:33:32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2022-09-25/23:10:18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2022-09-25/23:22:18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2022-09-28/13:50:02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2022-09-28/14:02:02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2022-09-28/13:57:22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2022-09-28/14:09:22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2022-09-29/14:30:27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2022-09-29/14:42:27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2022-09-29/14:42:46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2022-09-29/14:54:46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2022-09-29/15:04:00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2022-09-29/15:16:00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2022-09-29/15:23:24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2022-09-29/15:35:24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2022-09-29/15:32:57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2022-09-29/15:44:57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2022-09-29/16:56:57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2022-09-29/17:08:57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2022-10-08/18:41:07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2022-10-08/18:53:07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2022-10-12/10:38:18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2022-10-12/10:50:18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2022-10-13/07:46:03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2022-10-13/07:58:03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2022-10-20/07:40:26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2022-10-20/07:52:26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2022-10-20/09:45:08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2022-10-20/09:57:08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3049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2022-10-20/11:18:58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2022-10-20/11:30:58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2022-11-24/16:11:25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2022-11-24/16:23:25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2022-07-02/13:26:06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2022-07-02/13:38:06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2022-07-02/13:31:32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2022-07-02/13:43:32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2022-07-03/20:24:10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2022-07-03/20:36:10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2022-07-18/12:27:03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2022-07-18/12:39:03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2022-07-20/16:26:20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2022-07-20/16:38:20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2022-07-20/23:36:28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2022-07-20/23:48:28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2022-07-21/20:39:00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2022-07-21/20:51:00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2022-07-22/00:03:54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2022-07-22/00:15:54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2022-07-26/14:09:51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2022-07-26/14:21:51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2022-07-27/12:33:22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2022-07-27/12:45:22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2022-07-27/20:20:02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2022-07-27/20:32:02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2022-07-28/19:38:35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2022-07-28/19:50:35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2022-07-31/01:18:45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2022-07-31/01:30:45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2022-07-31/01:29:20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2022-07-31/01:41:20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2022-08-04/13:27:11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2022-08-04/13:39:11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2022-08-04/16:27:12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2022-08-04/16:39:12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2022-08-04/19:37:30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2022-08-04/19:49:30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2022-08-04/20:32:34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2022-08-04/20:44:34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2022-08-05/21:07:22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2022-08-05/21:19:22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2022-08-05/22:15:38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2022-08-05/22:27:38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2022-08-07/22:01:32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2022-08-07/22:13:32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2022-08-11/22:56:09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2022-08-11/23:08:09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2022-08-16/05:28:45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2022-08-16/05:40:45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2022-08-17/14:47:58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2022-08-17/14:59:58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2022-08-18/11:53:12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2022-08-18/12:05:12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2022-08-18/19:55:22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2022-08-18/20:07:22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2022-08-18/20:09:06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2022-08-18/20:21:06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2022-08-19/08:23:37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2022-08-19/08:35:37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2022-08-19/08:31:04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2022-08-19/08:43:04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2022-08-19/11:18:00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2022-08-19/11:30:00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2022-08-19/12:05:24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2022-08-19/12:17:24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2022-08-19/16:53:18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2022-08-19/17:05:18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2022-08-20/22:36:26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2022-08-20/22:48:26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2022-08-22/00:15:35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2022-08-22/00:27:35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2022-08-22/17:57:36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2022-08-22/18:09:36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2022-08-22/22:29:37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2022-08-22/22:41:37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2022-08-22/23:28:16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2022-08-22/23:40:16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2022-08-27/09:42:08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2022-08-27/09:54:08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2022-08-27/09:50:27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2022-08-27/10:02:27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2022-08-27/09:58:43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2022-08-27/10:10:43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2999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2022-08-27/10:18:20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2022-08-27/10:30:20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3092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2022-08-27/18:58:54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2022-08-27/19:10:54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2022-08-28/16:09:18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2022-08-28/16:21:18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2022-08-28/16:27:18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2022-08-28/16:39:18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2022-08-28/17:51:38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2022-08-28/18:03:38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2022-08-28/23:17:38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2022-08-28/23:29:38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2022-08-29/18:39:50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2022-08-29/18:51:50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2022-08-29/19:09:40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2022-08-29/19:21:40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2022-08-29/19:16:06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2022-08-29/19:28:06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2022-08-31/01:01:44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2022-08-31/01:13:44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2022-08-31/21:26:58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2022-08-31/21:38:58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2022-09-02/01:37:20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2022-09-02/01:49:20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2022-09-05/20:59:43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2022-09-05/21:11:43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2022-09-06/20:19:04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2022-09-06/20:31:04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2022-09-07/23:10:56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2022-09-07/23:22:56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2022-09-10/01:01:08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2022-09-10/01:13:08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2022-09-11/01:24:20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2022-09-11/01:36:20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2022-09-11/09:47:49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2022-09-11/09:59:49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2022-09-12/06:13:43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2022-09-12/06:25:43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2022-09-12/08:41:18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2022-09-12/08:53:18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2022-09-13/10:36:44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2022-09-13/10:48:44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2022-09-13/21:57:43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2022-09-13/22:09:43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2022-09-18/08:46:49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2022-09-18/08:58:49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2022-09-19/11:16:17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2022-09-19/11:28:17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2022-09-19/16:14:44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2022-09-19/16:26:44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2022-09-20/14:18:29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2022-09-20/14:30:29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2022-09-20/17:14:15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2022-09-20/17:26:15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2022-09-22/16:43:38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2022-09-22/16:55:38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2022-09-25/23:06:29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2022-09-25/23:18:29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2022-09-29/12:02:35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2022-09-29/12:14:35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2022-09-29/15:03:29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2022-09-29/15:15:29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2022-10-12/10:07:16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2022-10-12/10:19:16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2022-10-12/13:36:23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2022-10-12/13:48:23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2022-10-15/18:53:25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2022-10-15/19:05:25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2022-10-20/07:39:46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2022-10-20/07:51:46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2022-10-27/08:10:49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2022-10-27/08:22:49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2022-10-27/08:17:01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2022-10-27/08:29:01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2022-10-28/03:15:52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2022-10-28/03:27:52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2022-10-28/07:26:29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2022-10-28/07:38:29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2022-11-07/19:07:02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2022-11-07/19:19:02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2023-09-11/13:39:46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2023-09-11/13:51:46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2023-09-11/20:41:06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2023-09-11/20:53:06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2023-09-18/21:16:06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2023-09-18/21:28:06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2023-09-20/17:56:38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2023-09-20/18:08:38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3135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2023-09-24/18:47:18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2023-09-24/18:59:18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2023-09-27/18:55:21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2023-09-27/19:07:21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2023-10-04/16:48:55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2023-10-04/17:00:55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2023-10-05/14:59:10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2023-10-05/15:11:10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2023-10-06/13:45:51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2023-10-06/13:57:51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2023-10-09/00:12:21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2023-10-09/00:24:21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2023-10-14/13:49:56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2023-10-14/14:01:56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2023-10-14/16:11:47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2023-10-14/16:23:47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2023-11-03/13:00:01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2023-11-03/13:12:01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2023-11-04/16:27:46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2023-11-04/16:39:46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2023-11-04/16:31:14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2023-11-04/16:43:14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2023-11-04/16:37:16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2023-11-04/16:49:16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2023-11-04/17:03:13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2023-11-04/17:15:13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2023-11-04/19:11:53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2023-11-04/19:23:53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2023-11-05/19:39:40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2023-11-05/19:51:40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2023-11-07/15:26:42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2023-11-07/15:38:42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2023-11-07/15:46:08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2023-11-07/15:58:08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2023-11-07/15:51:32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2023-11-07/16:03:32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2023-11-08/18:02:06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2023-11-08/18:14:06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2023-11-12/07:56:53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2023-11-12/08:08:53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2023-11-12/14:38:27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2023-11-12/14:50:27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2023-11-13/16:17:41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2023-11-13/16:29:41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2023-11-13/16:20:43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2023-11-13/16:32:43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2023-11-13/16:24:11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2023-11-13/16:36:11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2023-11-16/14:43:44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2023-11-16/14:55:44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2023-11-17/05:17:50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2023-11-17/05:29:50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2023-11-18/07:58:44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2023-11-18/08:10:44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2023-11-19/09:09:20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2023-11-19/09:21:20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2023-11-19/09:17:42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2023-11-19/09:29:42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2023-11-19/11:00:09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2023-11-19/11:12:09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2023-11-19/11:51:51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2023-11-19/12:03:51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2023-11-19/12:01:14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2023-11-19/12:13:14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2023-11-19/12:07:15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2023-11-19/12:19:15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2023-11-19/12:18:45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2023-11-19/12:30:45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2023-11-19/12:22:17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2023-11-19/12:34:17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2023-11-19/12:38:25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2023-11-19/12:50:25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2023-11-19/12:41:57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2023-11-19/12:53:57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2023-11-19/12:45:58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2023-11-19/12:57:58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2023-11-21/20:11:11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2023-11-21/20:23:11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2023-11-21/20:53:46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2023-11-21/21:05:46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2023-11-27/08:27:45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2023-11-27/08:39:45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2023-11-28/16:12:15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2023-11-28/16:24:15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2023-12-01/21:29:42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2023-12-01/21:41:42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3178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2023-12-05/10:17:42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2023-12-05/10:29:42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2023-12-08/18:15:40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2023-12-08/18:27:40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2023-12-08/18:23:22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2023-12-08/18:35:22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2023-12-23/14:46:10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2023-12-23/14:58:10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2023-08-19/22:39:26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2023-08-19/22:51:26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2023-09-01/19:04:58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2023-09-01/19:16:58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2023-09-08/15:25:45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2023-09-08/15:37:45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2023-09-10/12:44:14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2023-09-10/12:56:14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2023-09-10/16:55:09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2023-09-10/17:07:09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2023-09-11/18:43:03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2023-09-11/18:55:03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2023-09-11/20:27:42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2023-09-11/20:39:42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2023-09-12/15:48:13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2023-09-12/16:00:13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2023-09-17/18:09:03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2023-09-17/18:21:03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3099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2023-09-17/20:29:52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2023-09-17/20:41:52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2023-09-20/17:27:23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2023-09-20/17:39:23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2023-09-24/18:45:26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2023-09-24/18:57:26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2023-09-27/18:54:27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2023-09-27/19:06:27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2023-10-20/12:33:08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2023-10-20/12:45:08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2023-10-20/15:47:48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2023-10-20/15:59:48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2023-10-20/16:03:23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2023-10-20/16:15:23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2023-10-21/15:13:36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2023-10-21/15:25:36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2023-10-21/16:43:30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2023-10-21/16:55:30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2023-10-21/16:51:54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2023-10-21/17:03:54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3109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2023-10-22/19:42:06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2023-10-22/19:54:06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2023-10-24/22:02:58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2023-10-24/22:14:58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2023-10-25/02:45:14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2023-10-25/02:57:14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2023-11-03/08:35:28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2023-11-03/08:47:28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2023-11-05/22:54:25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2023-11-05/23:06:25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2023-11-06/23:41:04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2023-11-06/23:53:04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2023-11-13/16:25:09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2023-11-13/16:37:09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2023-11-13/16:32:26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2023-11-13/16:44:26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2023-11-13/19:56:13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2023-11-13/20:08:13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2023-11-14/17:18:36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2023-11-14/17:30:36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3119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2023-11-15/00:40:40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2023-11-15/00:52:40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2023-11-15/19:51:04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2023-11-15/20:03:04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2023-11-16/01:40:10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2023-11-16/01:52:10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2023-11-17/05:20:28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2023-11-17/05:32:28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2023-11-18/07:05:24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2023-11-18/07:17:24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2023-11-18/07:51:50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2023-11-18/08:03:50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2023-11-18/07:58:02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2023-11-18/08:10:02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2023-11-18/10:24:39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2023-11-18/10:36:39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2023-11-19/08:25:42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2023-11-19/08:37:42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2023-11-19/08:33:01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2023-11-19/08:45:01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3129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3221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2023-11-19/09:18:03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2023-11-19/09:30:03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2023-11-19/12:11:26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2023-11-19/12:23:26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2023-11-19/12:21:13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2023-11-19/12:33:13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2023-11-19/12:37:46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2023-11-19/12:49:46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2023-11-19/12:59:52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2023-11-19/13:11:52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2023-11-20/07:22:57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2023-11-20/07:34:57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2023-11-21/23:11:25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2023-11-21/23:23:25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2023-11-22/21:25:38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2023-11-22/21:37:38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2023-11-24/00:19:56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2023-11-24/00:31:56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2023-11-26/07:53:15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2023-11-26/08:05:15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3139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2023-11-27/07:15:20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2023-11-27/07:27:20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2023-11-27/08:09:20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2023-11-27/08:21:20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2023-11-27/08:28:21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2023-11-27/08:40:21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2023-11-28/10:29:04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2023-11-28/10:41:04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2023-11-30/18:02:43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2023-11-30/18:14:43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2023-12-01/01:30:29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2023-12-01/01:42:29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2023-12-05/05:08:48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2023-12-05/05:20:48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2023-12-05/10:17:16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2023-12-05/10:29:16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2023-12-07/19:57:50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2023-12-07/20:09:50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2023-12-07/20:14:14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2023-12-07/20:26:14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3149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2023-12-07/21:02:39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2023-12-07/21:14:39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2023-12-08/18:16:50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2023-12-08/18:28:50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2023-12-12/08:11:38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2023-12-12/08:23:38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2023-12-19/04:24:13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2023-12-19/04:36:13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2023-08-19/22:41:09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2023-08-19/22:53:09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2023-08-27/20:20:20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2023-08-27/20:32:20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2023-08-28/19:34:24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2023-08-28/19:46:24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2023-09-02/18:36:54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2023-09-02/18:48:54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2023-09-02/20:29:26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2023-09-02/20:41:26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2023-09-03/22:38:46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2023-09-03/22:50:46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3159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2023-09-04/17:18:05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2023-09-04/17:30:05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2023-09-08/15:25:36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2023-09-08/15:37:36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2023-09-10/13:19:13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2023-09-10/13:31:13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2023-09-11/14:43:06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2023-09-11/14:55:06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2023-09-11/19:28:19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2023-09-11/19:40:19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2023-09-11/20:42:25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2023-09-11/20:54:25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2023-09-11/21:39:41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2023-09-11/21:51:41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2023-09-17/20:29:04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2023-09-17/20:41:04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2023-09-18/19:53:33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2023-09-18/20:05:33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2023-09-18/20:44:19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2023-09-18/20:56:19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3169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2023-09-27/18:55:24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2023-09-27/19:07:24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2023-09-27/19:12:19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2023-09-27/19:24:19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2023-10-03/11:56:52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2023-10-03/12:08:52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3264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2023-10-03/21:11:31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2023-10-03/21:23:31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2023-10-04/13:36:29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2023-10-04/13:48:29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2023-10-04/16:46:19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2023-10-04/16:58:19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2023-10-04/16:51:32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2023-10-04/17:03:32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2023-10-30/11:29:18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2023-10-30/11:41:18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2023-10-30/18:32:26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2023-10-30/18:44:26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2023-10-30/18:49:39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2023-10-30/19:01:39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3179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2023-10-30/19:27:14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2023-10-30/19:39:14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2023-11-03/12:52:38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2023-11-03/13:04:38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2023-11-04/16:35:00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2023-11-04/16:47:00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2023-11-04/17:02:42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2023-11-04/17:14:42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2023-11-05/09:17:48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2023-11-05/09:29:48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2023-11-05/09:39:18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2023-11-05/09:51:18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2023-11-05/22:54:40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2023-11-05/23:06:40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2023-11-06/17:57:53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2023-11-06/18:09:53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2023-11-06/20:39:56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2023-11-06/20:51:56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2023-11-06/23:39:06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2023-11-06/23:51:06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3189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2023-11-08/17:10:24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2023-11-08/17:22:24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2023-11-08/17:37:46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2023-11-08/17:49:46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2023-11-11/11:48:04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2023-11-11/12:00:04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2023-11-12/07:14:06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2023-11-12/07:26:06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2023-11-18/07:50:23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2023-11-18/08:02:23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2023-11-19/10:40:50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2023-11-19/10:52:50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2023-11-19/12:00:53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2023-11-19/12:12:53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2023-11-19/12:11:23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2023-11-19/12:23:23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3197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2023-11-20/08:19:49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2023-11-20/08:31:49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3198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2023-11-20/14:21:55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2023-11-20/14:33:55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3199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2023-11-21/20:07:26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2023-11-21/20:19:26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3200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2023-11-21/20:54:09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2023-11-21/21:06:09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3201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2023-11-28/06:17:59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2023-11-28/06:29:59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3202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2023-11-30/08:09:12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2023-11-30/08:21:12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3203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2023-12-01/17:21:55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2023-12-01/17:33:55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3204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2023-12-13/08:20:42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2023-12-13/08:32:42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3205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2023-12-13/11:55:38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2023-12-13/12:07:38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3206</w:t>
            </w:r>
          </w:p>
        </w:tc>
      </w:tr>
      <w:tr w:rsidR="00FD245E" w:rsidRPr="00FD245E" w:rsidTr="00FD245E">
        <w:trPr>
          <w:trHeight w:val="32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the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2023-12-16/20:28:24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2023-12-16/20:40:24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45E" w:rsidRPr="00FD245E" w:rsidRDefault="00FD245E" w:rsidP="00FD24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FD245E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3207</w:t>
            </w:r>
          </w:p>
        </w:tc>
      </w:tr>
    </w:tbl>
    <w:p w:rsidR="00FD245E" w:rsidRPr="00FD245E" w:rsidRDefault="00FD245E" w:rsidP="00FD245E">
      <w:pPr>
        <w:rPr>
          <w:rFonts w:hint="eastAsia"/>
        </w:rPr>
      </w:pPr>
    </w:p>
    <w:sectPr w:rsidR="00FD245E" w:rsidRPr="00FD2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panose1 w:val="020B0604020202020204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uedong Feng">
    <w15:presenceInfo w15:providerId="Windows Live" w15:userId="f7be78a1f05295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5E"/>
    <w:rsid w:val="000225F4"/>
    <w:rsid w:val="00043918"/>
    <w:rsid w:val="000D2FF2"/>
    <w:rsid w:val="00197132"/>
    <w:rsid w:val="00202943"/>
    <w:rsid w:val="0077232B"/>
    <w:rsid w:val="00810317"/>
    <w:rsid w:val="009C5D99"/>
    <w:rsid w:val="00A05CEA"/>
    <w:rsid w:val="00B31959"/>
    <w:rsid w:val="00CD0F35"/>
    <w:rsid w:val="00CE4F7C"/>
    <w:rsid w:val="00E61291"/>
    <w:rsid w:val="00EA3F19"/>
    <w:rsid w:val="00FD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1ED88"/>
  <w15:chartTrackingRefBased/>
  <w15:docId w15:val="{92C38BBC-F94E-0A43-897B-93224B41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4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4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4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4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4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4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4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4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博士论文表格"/>
    <w:basedOn w:val="a1"/>
    <w:uiPriority w:val="99"/>
    <w:rsid w:val="000D2FF2"/>
    <w:rPr>
      <w:kern w:val="0"/>
      <w:sz w:val="20"/>
      <w:szCs w:val="20"/>
    </w:rPr>
    <w:tblPr/>
  </w:style>
  <w:style w:type="table" w:customStyle="1" w:styleId="a4">
    <w:name w:val="论文表格"/>
    <w:basedOn w:val="a1"/>
    <w:uiPriority w:val="99"/>
    <w:rsid w:val="000D2FF2"/>
    <w:pPr>
      <w:jc w:val="center"/>
    </w:pPr>
    <w:rPr>
      <w:rFonts w:ascii="Times New Roman" w:eastAsia="宋体" w:hAnsi="Times New Roman" w:cs="Times New Roman (正文 CS 字体)"/>
      <w:kern w:val="0"/>
      <w:sz w:val="22"/>
      <w:szCs w:val="20"/>
    </w:rPr>
    <w:tblPr>
      <w:jc w:val="center"/>
      <w:tblBorders>
        <w:bottom w:val="single" w:sz="4" w:space="0" w:color="000000" w:themeColor="text1"/>
      </w:tblBorders>
    </w:tblPr>
    <w:trPr>
      <w:jc w:val="center"/>
    </w:trPr>
    <w:tcPr>
      <w:shd w:val="clear" w:color="auto" w:fill="auto"/>
      <w:vAlign w:val="center"/>
    </w:tcPr>
    <w:tblStylePr w:type="firstRow">
      <w:rPr>
        <w:rFonts w:ascii="Times New Roman" w:eastAsia="宋体" w:hAnsi="Times New Roman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10">
    <w:name w:val="标题 1 字符"/>
    <w:basedOn w:val="a0"/>
    <w:link w:val="1"/>
    <w:uiPriority w:val="9"/>
    <w:rsid w:val="00FD24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2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2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24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245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24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24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24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245E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FD24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FD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D24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FD24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FD2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FD245E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FD245E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FD245E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FD2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FD245E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FD245E"/>
    <w:rPr>
      <w:b/>
      <w:bCs/>
      <w:smallCaps/>
      <w:color w:val="0F4761" w:themeColor="accent1" w:themeShade="BF"/>
      <w:spacing w:val="5"/>
    </w:rPr>
  </w:style>
  <w:style w:type="character" w:styleId="af0">
    <w:name w:val="Hyperlink"/>
    <w:basedOn w:val="a0"/>
    <w:uiPriority w:val="99"/>
    <w:semiHidden/>
    <w:unhideWhenUsed/>
    <w:rsid w:val="00FD245E"/>
    <w:rPr>
      <w:color w:val="0563C1"/>
      <w:u w:val="single"/>
    </w:rPr>
  </w:style>
  <w:style w:type="character" w:styleId="af1">
    <w:name w:val="FollowedHyperlink"/>
    <w:basedOn w:val="a0"/>
    <w:uiPriority w:val="99"/>
    <w:semiHidden/>
    <w:unhideWhenUsed/>
    <w:rsid w:val="00FD245E"/>
    <w:rPr>
      <w:color w:val="954F72"/>
      <w:u w:val="single"/>
    </w:rPr>
  </w:style>
  <w:style w:type="paragraph" w:customStyle="1" w:styleId="msonormal0">
    <w:name w:val="msonormal"/>
    <w:basedOn w:val="a"/>
    <w:rsid w:val="00FD24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font5">
    <w:name w:val="font5"/>
    <w:basedOn w:val="a"/>
    <w:rsid w:val="00FD245E"/>
    <w:pPr>
      <w:widowControl/>
      <w:spacing w:before="100" w:beforeAutospacing="1" w:after="100" w:afterAutospacing="1"/>
      <w:jc w:val="left"/>
    </w:pPr>
    <w:rPr>
      <w:rFonts w:ascii="DengXian" w:eastAsia="DengXian" w:hAnsi="DengXian" w:cs="宋体"/>
      <w:kern w:val="0"/>
      <w:sz w:val="18"/>
      <w:szCs w:val="18"/>
    </w:rPr>
  </w:style>
  <w:style w:type="paragraph" w:customStyle="1" w:styleId="xl65">
    <w:name w:val="xl65"/>
    <w:basedOn w:val="a"/>
    <w:rsid w:val="00FD245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</w:rPr>
  </w:style>
  <w:style w:type="paragraph" w:customStyle="1" w:styleId="xl66">
    <w:name w:val="xl66"/>
    <w:basedOn w:val="a"/>
    <w:rsid w:val="00FD245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</w:rPr>
  </w:style>
  <w:style w:type="paragraph" w:customStyle="1" w:styleId="xl67">
    <w:name w:val="xl67"/>
    <w:basedOn w:val="a"/>
    <w:rsid w:val="00FD245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</w:rPr>
  </w:style>
  <w:style w:type="paragraph" w:customStyle="1" w:styleId="xl68">
    <w:name w:val="xl68"/>
    <w:basedOn w:val="a"/>
    <w:rsid w:val="00FD245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78</Pages>
  <Words>31054</Words>
  <Characters>177013</Characters>
  <Application>Microsoft Office Word</Application>
  <DocSecurity>0</DocSecurity>
  <Lines>1475</Lines>
  <Paragraphs>415</Paragraphs>
  <ScaleCrop>false</ScaleCrop>
  <Company/>
  <LinksUpToDate>false</LinksUpToDate>
  <CharactersWithSpaces>207652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xuedong Feng</dc:creator>
  <cp:keywords/>
  <dc:description/>
  <cp:lastModifiedBy>xuedong Feng</cp:lastModifiedBy>
  <cp:revision>2</cp:revision>
  <dcterms:created xsi:type="dcterms:W3CDTF">2025-03-08T09:27:00Z</dcterms:created>
  <dcterms:modified xsi:type="dcterms:W3CDTF">2025-03-08T09:56:00Z</dcterms:modified>
</cp:coreProperties>
</file>